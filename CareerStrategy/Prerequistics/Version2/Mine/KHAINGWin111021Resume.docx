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D78D" w14:textId="77777777" w:rsidR="0084423E" w:rsidRPr="00162F83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>WIN KHAING</w:t>
      </w:r>
    </w:p>
    <w:p w14:paraId="1BF73AB4" w14:textId="77777777" w:rsidR="00E40BDF" w:rsidRPr="00162F83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Fairfield, Iowa 52557</w:t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D5587F" w:rsidRPr="00162F83">
        <w:rPr>
          <w:rFonts w:ascii="Arial" w:hAnsi="Arial" w:cs="Arial"/>
          <w:sz w:val="20"/>
          <w:szCs w:val="20"/>
        </w:rPr>
        <w:sym w:font="Symbol" w:char="F0B7"/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641-819-1641</w:t>
      </w:r>
    </w:p>
    <w:p w14:paraId="7693D63E" w14:textId="77777777" w:rsidR="0084423E" w:rsidRPr="00162F83" w:rsidRDefault="00FE5ECF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wineikhaing111111@gmail.com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702A10" w:rsidRPr="00162F83">
        <w:rPr>
          <w:rFonts w:ascii="Arial" w:hAnsi="Arial" w:cs="Arial"/>
          <w:sz w:val="20"/>
          <w:szCs w:val="20"/>
        </w:rPr>
        <w:sym w:font="Symbol" w:char="F0B7"/>
      </w:r>
      <w:r w:rsidR="00125DA5" w:rsidRPr="00162F8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208EF3F9" w14:textId="77777777" w:rsidR="00DC1800" w:rsidRPr="00162F83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27325D38" w14:textId="51FBB0CC" w:rsidR="00796E40" w:rsidRPr="00162F83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522EE4F1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C11C2D8" w14:textId="77777777" w:rsidR="00F2329A" w:rsidRPr="00162F83" w:rsidRDefault="00123A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software engineer with more than 3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 REST, .NET Framework, MS SQL, Visual Studio, and Git.</w:t>
      </w:r>
    </w:p>
    <w:p w14:paraId="006CDBBF" w14:textId="77777777" w:rsidR="00BF6A2F" w:rsidRPr="00162F83" w:rsidRDefault="00BF6A2F">
      <w:pPr>
        <w:jc w:val="both"/>
        <w:rPr>
          <w:rFonts w:ascii="Arial" w:hAnsi="Arial" w:cs="Arial"/>
          <w:sz w:val="20"/>
          <w:szCs w:val="20"/>
        </w:rPr>
      </w:pPr>
    </w:p>
    <w:p w14:paraId="6B36EADA" w14:textId="77777777" w:rsidR="00796E40" w:rsidRPr="00162F83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4DC9D71" w14:textId="77777777" w:rsidR="00796E40" w:rsidRPr="00162F83" w:rsidRDefault="007A1423" w:rsidP="00437B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Development Life Cycle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796E40" w:rsidRPr="00162F83">
        <w:rPr>
          <w:rFonts w:ascii="Arial" w:hAnsi="Arial" w:cs="Arial"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System Design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796E40" w:rsidRPr="00162F83">
        <w:rPr>
          <w:rFonts w:ascii="Arial" w:hAnsi="Arial" w:cs="Arial"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 Programming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B11DE2" w:rsidRPr="00162F83">
        <w:rPr>
          <w:rFonts w:ascii="Arial" w:hAnsi="Arial" w:cs="Arial"/>
          <w:sz w:val="20"/>
          <w:szCs w:val="20"/>
        </w:rPr>
        <w:sym w:font="Symbol" w:char="F0B7"/>
      </w:r>
      <w:r w:rsidR="00B11DE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 Development</w:t>
      </w:r>
    </w:p>
    <w:p w14:paraId="0E90BAD1" w14:textId="77777777" w:rsidR="003E6A62" w:rsidRPr="00162F83" w:rsidRDefault="007A1423" w:rsidP="00437B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Testing &amp; Troubleshooting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Documentation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RFID Integration</w:t>
      </w:r>
    </w:p>
    <w:p w14:paraId="615B9155" w14:textId="77777777" w:rsidR="00796E40" w:rsidRPr="00162F83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10E34692" w14:textId="77777777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Languages: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C#, Java</w:t>
      </w:r>
    </w:p>
    <w:p w14:paraId="7A16F699" w14:textId="6BAE71BE" w:rsidR="0084423E" w:rsidRPr="00162F83" w:rsidRDefault="002E35BE" w:rsidP="00437BBD">
      <w:pPr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HTML5, CSS3, JavaScript, JSON, jQuery</w:t>
      </w:r>
      <w:ins w:id="0" w:author="Raphael Dari" w:date="2022-01-24T15:56:00Z">
        <w:r w:rsidR="00694AB2">
          <w:rPr>
            <w:rFonts w:ascii="Arial" w:hAnsi="Arial" w:cs="Arial"/>
            <w:sz w:val="20"/>
            <w:szCs w:val="20"/>
          </w:rPr>
          <w:t xml:space="preserve">, </w:t>
        </w:r>
        <w:r w:rsidR="00694AB2" w:rsidRPr="00162F83">
          <w:rPr>
            <w:rFonts w:ascii="Arial" w:hAnsi="Arial" w:cs="Arial"/>
            <w:sz w:val="20"/>
            <w:szCs w:val="20"/>
          </w:rPr>
          <w:t>Bootstrap</w:t>
        </w:r>
      </w:ins>
    </w:p>
    <w:p w14:paraId="5DFF4830" w14:textId="77777777" w:rsidR="00E41F23" w:rsidRPr="00162F83" w:rsidRDefault="00E41F23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 Services:</w:t>
      </w:r>
      <w:r w:rsidR="00513105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REST API</w:t>
      </w:r>
    </w:p>
    <w:p w14:paraId="258135FA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Web/App Servers: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BE496C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IIS</w:t>
      </w:r>
    </w:p>
    <w:p w14:paraId="690077CF" w14:textId="6C4970EB" w:rsidR="00E41F23" w:rsidRPr="00162F83" w:rsidRDefault="00E1247A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Frameworks</w:t>
      </w:r>
      <w:r w:rsidR="00E41F23" w:rsidRPr="00162F83">
        <w:rPr>
          <w:rFonts w:ascii="Arial" w:hAnsi="Arial" w:cs="Arial"/>
          <w:b/>
          <w:sz w:val="20"/>
          <w:szCs w:val="20"/>
        </w:rPr>
        <w:t>:</w:t>
      </w:r>
      <w:r w:rsidR="00513105" w:rsidRPr="00162F83">
        <w:rPr>
          <w:rFonts w:ascii="Arial" w:hAnsi="Arial" w:cs="Arial"/>
          <w:sz w:val="20"/>
          <w:szCs w:val="20"/>
        </w:rPr>
        <w:t xml:space="preserve">  </w:t>
      </w:r>
      <w:del w:id="1" w:author="Raphael Dari" w:date="2022-01-24T15:56:00Z">
        <w:r w:rsidR="00B46135" w:rsidRPr="00162F83" w:rsidDel="00694AB2">
          <w:rPr>
            <w:rFonts w:ascii="Arial" w:hAnsi="Arial" w:cs="Arial"/>
            <w:sz w:val="20"/>
            <w:szCs w:val="20"/>
          </w:rPr>
          <w:delText xml:space="preserve">Bootstrap, </w:delText>
        </w:r>
      </w:del>
      <w:r w:rsidR="00B46135" w:rsidRPr="00162F83">
        <w:rPr>
          <w:rFonts w:ascii="Arial" w:hAnsi="Arial" w:cs="Arial"/>
          <w:sz w:val="20"/>
          <w:szCs w:val="20"/>
        </w:rPr>
        <w:t>Kendo, .NET</w:t>
      </w:r>
    </w:p>
    <w:p w14:paraId="52011EAF" w14:textId="77777777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Databases: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MS SQL</w:t>
      </w:r>
    </w:p>
    <w:p w14:paraId="1002FB4A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Design Patterns: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BE496C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MVC</w:t>
      </w:r>
    </w:p>
    <w:p w14:paraId="5D6F05F2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SDLC: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073EC0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Agile-Scrum</w:t>
      </w:r>
    </w:p>
    <w:p w14:paraId="0743FA5F" w14:textId="6FE245A1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Tools: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Visual Studio, Trello, SVN, Git</w:t>
      </w:r>
      <w:ins w:id="2" w:author="Raphael Dari" w:date="2022-01-24T15:56:00Z">
        <w:r w:rsidR="00140535">
          <w:rPr>
            <w:rFonts w:ascii="Arial" w:hAnsi="Arial" w:cs="Arial"/>
            <w:sz w:val="20"/>
            <w:szCs w:val="20"/>
          </w:rPr>
          <w:t>, Postman</w:t>
        </w:r>
      </w:ins>
      <w:ins w:id="3" w:author="Raphael Dari" w:date="2022-01-24T15:57:00Z">
        <w:r w:rsidR="00140535">
          <w:rPr>
            <w:rFonts w:ascii="Arial" w:hAnsi="Arial" w:cs="Arial"/>
            <w:sz w:val="20"/>
            <w:szCs w:val="20"/>
          </w:rPr>
          <w:t>, starUML</w:t>
        </w:r>
      </w:ins>
    </w:p>
    <w:p w14:paraId="55E8BFBD" w14:textId="77777777" w:rsidR="003E6A62" w:rsidRPr="00162F83" w:rsidRDefault="003E6A62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Platforms: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Windows, Mac OS</w:t>
      </w:r>
    </w:p>
    <w:p w14:paraId="5D109C76" w14:textId="77777777" w:rsidR="00437BBD" w:rsidRPr="00162F83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614F3CCC" w14:textId="77777777" w:rsidR="00437BBD" w:rsidRPr="00162F83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7DC4776" w14:textId="77777777" w:rsidR="00796E40" w:rsidRPr="00162F83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EXPERIENCE</w:t>
      </w:r>
    </w:p>
    <w:p w14:paraId="18AE3C2E" w14:textId="77777777" w:rsidR="002F0B25" w:rsidRPr="00162F83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6F478108" w14:textId="77777777" w:rsidR="002F0B25" w:rsidRPr="00162F83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 xml:space="preserve">CAREER NOTE: </w:t>
      </w:r>
      <w:r w:rsidRPr="00162F83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162F83">
        <w:rPr>
          <w:rFonts w:ascii="Arial" w:hAnsi="Arial" w:cs="Arial"/>
          <w:b/>
          <w:sz w:val="20"/>
          <w:szCs w:val="20"/>
        </w:rPr>
        <w:t>Master's Degree in Computer Science</w:t>
      </w:r>
      <w:r w:rsidRPr="00162F83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252E0552" w14:textId="77777777" w:rsidR="00796E40" w:rsidRPr="00162F83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718EE68A" w14:textId="77777777" w:rsidR="00796E40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ETAG RFID</w:t>
      </w:r>
      <w:r w:rsidR="00796E40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>Yangon</w:t>
      </w:r>
      <w:r w:rsidR="002A6656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162F83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b/>
          <w:sz w:val="20"/>
          <w:szCs w:val="20"/>
        </w:rPr>
        <w:t xml:space="preserve"> </w:t>
      </w:r>
      <w:r w:rsidRPr="00162F83">
        <w:rPr>
          <w:rFonts w:ascii="Arial" w:hAnsi="Arial" w:cs="Arial"/>
          <w:b/>
          <w:sz w:val="20"/>
          <w:szCs w:val="20"/>
        </w:rPr>
        <w:t>2019</w:t>
      </w:r>
      <w:r w:rsidR="00796E40" w:rsidRPr="00162F83">
        <w:rPr>
          <w:rFonts w:ascii="Arial" w:hAnsi="Arial" w:cs="Arial"/>
          <w:b/>
          <w:sz w:val="20"/>
          <w:szCs w:val="20"/>
        </w:rPr>
        <w:t>-</w:t>
      </w:r>
      <w:r w:rsidRPr="00162F83">
        <w:rPr>
          <w:rFonts w:ascii="Arial" w:hAnsi="Arial" w:cs="Arial"/>
          <w:b/>
          <w:sz w:val="20"/>
          <w:szCs w:val="20"/>
        </w:rPr>
        <w:t>2021</w:t>
      </w:r>
    </w:p>
    <w:p w14:paraId="122F2E7A" w14:textId="77777777" w:rsidR="00796E40" w:rsidRPr="00162F83" w:rsidRDefault="00B4613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3716B8FD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DC3A45D" w14:textId="77777777" w:rsidR="00B11DE2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5585778C" w14:textId="77777777" w:rsidR="00F2329A" w:rsidRPr="00162F83" w:rsidRDefault="007A1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</w:t>
      </w:r>
      <w:r w:rsidR="00B46135" w:rsidRPr="00162F83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7C48281F" w14:textId="77777777" w:rsidR="00D86208" w:rsidRPr="00162F83" w:rsidRDefault="00D86208">
      <w:pPr>
        <w:jc w:val="both"/>
        <w:rPr>
          <w:rFonts w:ascii="Arial" w:hAnsi="Arial" w:cs="Arial"/>
          <w:sz w:val="20"/>
          <w:szCs w:val="20"/>
        </w:rPr>
      </w:pPr>
    </w:p>
    <w:p w14:paraId="77382D89" w14:textId="77777777" w:rsidR="00E41F23" w:rsidRPr="00162F83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Proposed and implemented MS SQL database design.</w:t>
      </w:r>
    </w:p>
    <w:p w14:paraId="4137DFC6" w14:textId="77777777" w:rsidR="00996199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17908447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1E2F4700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16C38F1D" w14:textId="77777777" w:rsidR="00E41F23" w:rsidRPr="00162F83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7560348" w14:textId="77DAD078" w:rsidR="002A2EEC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162F83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162F83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HTML5, CSS3, JSON, JavaScript, jQuery, Kendo, MS SQL, SVN, Git</w:t>
      </w:r>
      <w:ins w:id="4" w:author="Raphael Dari" w:date="2022-01-24T16:00:00Z">
        <w:r w:rsidR="00F11901">
          <w:rPr>
            <w:rFonts w:ascii="Arial" w:hAnsi="Arial" w:cs="Arial"/>
            <w:i/>
            <w:sz w:val="20"/>
            <w:szCs w:val="20"/>
          </w:rPr>
          <w:t xml:space="preserve">, </w:t>
        </w:r>
        <w:r w:rsidR="00F11901" w:rsidRPr="00162F83">
          <w:rPr>
            <w:rFonts w:ascii="Arial" w:hAnsi="Arial" w:cs="Arial"/>
            <w:sz w:val="20"/>
            <w:szCs w:val="20"/>
          </w:rPr>
          <w:t>Bootstrap</w:t>
        </w:r>
      </w:ins>
      <w:ins w:id="5" w:author="Raphael Dari" w:date="2022-01-24T16:02:00Z">
        <w:r w:rsidR="00C22ED9">
          <w:rPr>
            <w:rFonts w:ascii="Arial" w:hAnsi="Arial" w:cs="Arial"/>
            <w:sz w:val="20"/>
            <w:szCs w:val="20"/>
          </w:rPr>
          <w:t>, REST</w:t>
        </w:r>
      </w:ins>
      <w:ins w:id="6" w:author="Raphael Dari" w:date="2022-01-24T16:04:00Z">
        <w:r w:rsidR="00232CA0">
          <w:rPr>
            <w:rFonts w:ascii="Arial" w:hAnsi="Arial" w:cs="Arial"/>
            <w:sz w:val="20"/>
            <w:szCs w:val="20"/>
          </w:rPr>
          <w:t>, IIS</w:t>
        </w:r>
      </w:ins>
    </w:p>
    <w:p w14:paraId="69C8C063" w14:textId="77777777" w:rsidR="00162F83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558990FF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2018-2019</w:t>
      </w:r>
    </w:p>
    <w:p w14:paraId="198C6A38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AD3A92E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50E2472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Junior .NET Developer</w:t>
      </w:r>
    </w:p>
    <w:p w14:paraId="6A992857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10AD864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C04D7C9" w14:textId="77777777" w:rsidR="00162F83" w:rsidRPr="00162F83" w:rsidRDefault="00162F83" w:rsidP="00162F8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10D7283E" w14:textId="77777777" w:rsidR="00162F83" w:rsidRPr="00162F83" w:rsidRDefault="00162F83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lastRenderedPageBreak/>
        <w:t>Developed web applications for accounting and warehouse management.</w:t>
      </w:r>
    </w:p>
    <w:p w14:paraId="292F8D7E" w14:textId="77777777" w:rsidR="00B46135" w:rsidRPr="00162F83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br w:type="page"/>
      </w:r>
      <w:r w:rsidR="00B46135" w:rsidRPr="00162F83">
        <w:rPr>
          <w:rFonts w:ascii="Arial" w:hAnsi="Arial" w:cs="Arial"/>
          <w:b/>
          <w:sz w:val="20"/>
          <w:szCs w:val="20"/>
        </w:rPr>
        <w:lastRenderedPageBreak/>
        <w:t xml:space="preserve">WIN KHAING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Page 2</w:t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053F2BE" w14:textId="77777777" w:rsidR="00B46135" w:rsidRPr="00162F83" w:rsidRDefault="00FE5ECF" w:rsidP="00B46135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wineikhaing111111@gmail.com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4F941FF1" w14:textId="77777777" w:rsidR="003049CB" w:rsidRPr="00162F83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09A2DE2" w14:textId="77777777" w:rsidR="003049CB" w:rsidRPr="00162F83" w:rsidRDefault="003049CB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35DED599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40B525A6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user manuals and other documentation.</w:t>
      </w:r>
    </w:p>
    <w:p w14:paraId="00723929" w14:textId="77777777" w:rsidR="00290E4A" w:rsidRPr="00162F83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390783EE" w14:textId="0721A2E6" w:rsidR="00290E4A" w:rsidRPr="00162F83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JSON, JavaScript, jQuery, MS SQ</w:t>
      </w:r>
      <w:ins w:id="7" w:author="Raphael Dari" w:date="2022-01-24T16:01:00Z">
        <w:r w:rsidR="00F11901">
          <w:rPr>
            <w:rFonts w:ascii="Arial" w:hAnsi="Arial" w:cs="Arial"/>
            <w:i/>
            <w:sz w:val="20"/>
            <w:szCs w:val="20"/>
          </w:rPr>
          <w:t xml:space="preserve">L, </w:t>
        </w:r>
        <w:r w:rsidR="00F11901" w:rsidRPr="00162F83">
          <w:rPr>
            <w:rFonts w:ascii="Arial" w:hAnsi="Arial" w:cs="Arial"/>
            <w:sz w:val="20"/>
            <w:szCs w:val="20"/>
          </w:rPr>
          <w:t>Bootstrap</w:t>
        </w:r>
      </w:ins>
      <w:ins w:id="8" w:author="Raphael Dari" w:date="2022-01-24T16:02:00Z">
        <w:r w:rsidR="00C22ED9">
          <w:rPr>
            <w:rFonts w:ascii="Arial" w:hAnsi="Arial" w:cs="Arial"/>
            <w:sz w:val="20"/>
            <w:szCs w:val="20"/>
          </w:rPr>
          <w:t>, REST</w:t>
        </w:r>
      </w:ins>
      <w:ins w:id="9" w:author="Raphael Dari" w:date="2022-01-24T16:04:00Z">
        <w:r w:rsidR="00232CA0">
          <w:rPr>
            <w:rFonts w:ascii="Arial" w:hAnsi="Arial" w:cs="Arial"/>
            <w:sz w:val="20"/>
            <w:szCs w:val="20"/>
          </w:rPr>
          <w:t>, IIS</w:t>
        </w:r>
      </w:ins>
      <w:ins w:id="10" w:author="Raphael Dari" w:date="2022-01-24T16:01:00Z">
        <w:r w:rsidR="00F11901" w:rsidRPr="00162F83" w:rsidDel="00F11901">
          <w:rPr>
            <w:rFonts w:ascii="Arial" w:hAnsi="Arial" w:cs="Arial"/>
            <w:i/>
            <w:sz w:val="20"/>
            <w:szCs w:val="20"/>
          </w:rPr>
          <w:t xml:space="preserve"> </w:t>
        </w:r>
      </w:ins>
      <w:del w:id="11" w:author="Raphael Dari" w:date="2022-01-24T16:01:00Z">
        <w:r w:rsidR="00B46135" w:rsidRPr="00162F83" w:rsidDel="00F11901">
          <w:rPr>
            <w:rFonts w:ascii="Arial" w:hAnsi="Arial" w:cs="Arial"/>
            <w:i/>
            <w:sz w:val="20"/>
            <w:szCs w:val="20"/>
          </w:rPr>
          <w:delText>L</w:delText>
        </w:r>
      </w:del>
    </w:p>
    <w:p w14:paraId="705D177A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3E5A9CB4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353A891F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governmental office for city development.</w:t>
      </w:r>
    </w:p>
    <w:p w14:paraId="21AB3B09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41049AC4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</w:p>
    <w:p w14:paraId="68B22A84" w14:textId="77777777" w:rsidR="00B46135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1615F793" w14:textId="77777777" w:rsidR="00162F83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</w:p>
    <w:p w14:paraId="63C79246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7A437964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14:paraId="0994FC19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Provided suggestions and advice on usefulness of proposed governmental projects.</w:t>
      </w:r>
    </w:p>
    <w:p w14:paraId="33980DD8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B57EB3C" w14:textId="6305933C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PHP, MS SQL</w:t>
      </w:r>
      <w:ins w:id="12" w:author="Raphael Dari" w:date="2022-01-24T16:02:00Z">
        <w:r w:rsidR="00F11901">
          <w:rPr>
            <w:rFonts w:ascii="Arial" w:hAnsi="Arial" w:cs="Arial"/>
            <w:i/>
            <w:sz w:val="20"/>
            <w:szCs w:val="20"/>
          </w:rPr>
          <w:t xml:space="preserve">, </w:t>
        </w:r>
        <w:r w:rsidR="00F11901" w:rsidRPr="00162F83">
          <w:rPr>
            <w:rFonts w:ascii="Arial" w:hAnsi="Arial" w:cs="Arial"/>
            <w:sz w:val="20"/>
            <w:szCs w:val="20"/>
          </w:rPr>
          <w:t>Bootstrap</w:t>
        </w:r>
      </w:ins>
      <w:ins w:id="13" w:author="Raphael Dari" w:date="2022-01-24T16:04:00Z">
        <w:r w:rsidR="00232CA0">
          <w:rPr>
            <w:rFonts w:ascii="Arial" w:hAnsi="Arial" w:cs="Arial"/>
            <w:sz w:val="20"/>
            <w:szCs w:val="20"/>
          </w:rPr>
          <w:t>, IIS</w:t>
        </w:r>
      </w:ins>
    </w:p>
    <w:p w14:paraId="26E85FD9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3BB1D5D5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30652997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33F95E32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009F83ED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r w:rsidRPr="00162F83">
        <w:rPr>
          <w:rFonts w:ascii="Arial" w:hAnsi="Arial" w:cs="Arial"/>
          <w:sz w:val="20"/>
          <w:szCs w:val="20"/>
        </w:rPr>
        <w:t xml:space="preserve"> (intern)</w:t>
      </w:r>
    </w:p>
    <w:p w14:paraId="0294D3D3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Investigated, tested, and reported bugs.</w:t>
      </w:r>
    </w:p>
    <w:p w14:paraId="228EE60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F1B4523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4382FD0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6A8F037F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0B85FD2D" w14:textId="77777777" w:rsidR="00162F83" w:rsidRPr="00162F83" w:rsidRDefault="00162F83" w:rsidP="00162F83">
      <w:pPr>
        <w:jc w:val="both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2E4E5940" w14:textId="77777777" w:rsidR="00290E4A" w:rsidRPr="00162F83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0EC2C50B" w14:textId="77777777" w:rsidR="00C153CE" w:rsidRPr="00162F83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ACADEMIC PROJECTS</w:t>
      </w:r>
    </w:p>
    <w:p w14:paraId="610DF3D6" w14:textId="77777777" w:rsidR="00C153CE" w:rsidRPr="00162F83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6F504576" w14:textId="77777777" w:rsidR="00C153CE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162F83">
        <w:rPr>
          <w:rFonts w:ascii="Arial" w:hAnsi="Arial" w:cs="Arial"/>
          <w:b/>
          <w:sz w:val="20"/>
          <w:szCs w:val="20"/>
        </w:rPr>
        <w:t>(</w:t>
      </w:r>
      <w:r w:rsidRPr="00162F83">
        <w:rPr>
          <w:rFonts w:ascii="Arial" w:hAnsi="Arial" w:cs="Arial"/>
          <w:b/>
          <w:sz w:val="20"/>
          <w:szCs w:val="20"/>
        </w:rPr>
        <w:t>2021</w:t>
      </w:r>
      <w:r w:rsidR="00BE496C" w:rsidRPr="00162F83">
        <w:rPr>
          <w:rFonts w:ascii="Arial" w:hAnsi="Arial" w:cs="Arial"/>
          <w:b/>
          <w:sz w:val="20"/>
          <w:szCs w:val="20"/>
        </w:rPr>
        <w:t>)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: </w:t>
      </w:r>
      <w:r w:rsidRPr="00162F83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="00437BBD"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437BBD" w:rsidRPr="00162F83">
        <w:rPr>
          <w:rFonts w:ascii="Arial" w:hAnsi="Arial" w:cs="Arial"/>
          <w:i/>
          <w:sz w:val="20"/>
          <w:szCs w:val="20"/>
        </w:rPr>
        <w:t xml:space="preserve"> </w:t>
      </w:r>
      <w:r w:rsidRPr="00162F83">
        <w:rPr>
          <w:rFonts w:ascii="Arial" w:hAnsi="Arial" w:cs="Arial"/>
          <w:i/>
          <w:sz w:val="20"/>
          <w:szCs w:val="20"/>
        </w:rPr>
        <w:t>Java Swing</w:t>
      </w:r>
    </w:p>
    <w:p w14:paraId="7585AF35" w14:textId="77777777" w:rsidR="00162F83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249F8176" w14:textId="77777777" w:rsidR="00796E40" w:rsidRPr="00162F83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EDUCATION</w:t>
      </w:r>
    </w:p>
    <w:p w14:paraId="1636536D" w14:textId="77777777" w:rsidR="00796E40" w:rsidRPr="00162F83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D2B41FB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3F8F1BAA" w14:textId="7F523029" w:rsidR="002F0B25" w:rsidRPr="00162F83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162F83">
        <w:rPr>
          <w:rFonts w:ascii="Arial" w:hAnsi="Arial" w:cs="Arial"/>
          <w:i/>
          <w:sz w:val="20"/>
          <w:szCs w:val="20"/>
        </w:rPr>
        <w:t xml:space="preserve"> expected completion</w:t>
      </w:r>
      <w:ins w:id="14" w:author="Raphael Dari" w:date="2022-01-24T16:05:00Z">
        <w:r w:rsidR="00FE5ECF">
          <w:rPr>
            <w:rFonts w:ascii="Arial" w:hAnsi="Arial" w:cs="Arial"/>
            <w:i/>
            <w:sz w:val="20"/>
            <w:szCs w:val="20"/>
          </w:rPr>
          <w:t xml:space="preserve"> April</w:t>
        </w:r>
      </w:ins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162F83" w:rsidRPr="00162F83">
        <w:rPr>
          <w:rFonts w:ascii="Arial" w:hAnsi="Arial" w:cs="Arial"/>
          <w:i/>
          <w:sz w:val="20"/>
          <w:szCs w:val="20"/>
        </w:rPr>
        <w:t>2024</w:t>
      </w:r>
      <w:r w:rsidRPr="00162F83">
        <w:rPr>
          <w:rFonts w:ascii="Arial" w:hAnsi="Arial" w:cs="Arial"/>
          <w:i/>
          <w:sz w:val="20"/>
          <w:szCs w:val="20"/>
        </w:rPr>
        <w:t>)</w:t>
      </w:r>
    </w:p>
    <w:p w14:paraId="70252EA8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Maharishi </w:t>
      </w:r>
      <w:r w:rsidR="00437BBD" w:rsidRPr="00162F83">
        <w:rPr>
          <w:rFonts w:ascii="Arial" w:hAnsi="Arial" w:cs="Arial"/>
          <w:sz w:val="20"/>
          <w:szCs w:val="20"/>
        </w:rPr>
        <w:t xml:space="preserve">International </w:t>
      </w:r>
      <w:r w:rsidRPr="00162F83">
        <w:rPr>
          <w:rFonts w:ascii="Arial" w:hAnsi="Arial" w:cs="Arial"/>
          <w:sz w:val="20"/>
          <w:szCs w:val="20"/>
        </w:rPr>
        <w:t>University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Pr="00162F83">
        <w:rPr>
          <w:rFonts w:ascii="Arial" w:hAnsi="Arial" w:cs="Arial"/>
          <w:sz w:val="20"/>
          <w:szCs w:val="20"/>
        </w:rPr>
        <w:t>– Fairfield, Iowa</w:t>
      </w:r>
    </w:p>
    <w:p w14:paraId="5D7BE46E" w14:textId="77777777" w:rsidR="003178AF" w:rsidRPr="00162F83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74F74479" w14:textId="77777777" w:rsidR="00E41F23" w:rsidRPr="00162F83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162F83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4D0AC11B" w14:textId="77777777" w:rsidR="00E41F23" w:rsidRPr="00162F83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09EF90F" w14:textId="77777777" w:rsidR="00C811AD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Computer </w:t>
      </w:r>
      <w:r w:rsidRPr="00162F83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Software Engineering </w:t>
      </w:r>
      <w:r w:rsidRPr="00162F83">
        <w:rPr>
          <w:rFonts w:ascii="Arial" w:hAnsi="Arial" w:cs="Arial"/>
          <w:sz w:val="20"/>
          <w:szCs w:val="20"/>
        </w:rPr>
        <w:t>(</w:t>
      </w:r>
      <w:r w:rsidR="00162F83" w:rsidRPr="00162F83">
        <w:rPr>
          <w:rFonts w:ascii="Arial" w:hAnsi="Arial" w:cs="Arial"/>
          <w:sz w:val="20"/>
          <w:szCs w:val="20"/>
        </w:rPr>
        <w:t>2018</w:t>
      </w:r>
      <w:r w:rsidRPr="00162F83">
        <w:rPr>
          <w:rFonts w:ascii="Arial" w:hAnsi="Arial" w:cs="Arial"/>
          <w:sz w:val="20"/>
          <w:szCs w:val="20"/>
        </w:rPr>
        <w:t>)</w:t>
      </w:r>
    </w:p>
    <w:p w14:paraId="5DC57C87" w14:textId="77777777" w:rsidR="002E35BE" w:rsidRPr="00162F83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University </w:t>
      </w:r>
      <w:r w:rsidR="00162F83" w:rsidRPr="00162F83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162F83">
        <w:rPr>
          <w:rFonts w:ascii="Arial" w:hAnsi="Arial" w:cs="Arial"/>
          <w:sz w:val="20"/>
          <w:szCs w:val="20"/>
        </w:rPr>
        <w:t xml:space="preserve">– </w:t>
      </w:r>
      <w:r w:rsidR="00162F83" w:rsidRPr="00162F83">
        <w:rPr>
          <w:rFonts w:ascii="Arial" w:hAnsi="Arial" w:cs="Arial"/>
          <w:sz w:val="20"/>
          <w:szCs w:val="20"/>
        </w:rPr>
        <w:t>Mandalay</w:t>
      </w:r>
      <w:r w:rsidR="002E35BE" w:rsidRPr="00162F83">
        <w:rPr>
          <w:rFonts w:ascii="Arial" w:hAnsi="Arial" w:cs="Arial"/>
          <w:sz w:val="20"/>
          <w:szCs w:val="20"/>
        </w:rPr>
        <w:t xml:space="preserve">, </w:t>
      </w:r>
      <w:r w:rsidR="00162F83" w:rsidRPr="00162F83">
        <w:rPr>
          <w:rFonts w:ascii="Arial" w:hAnsi="Arial" w:cs="Arial"/>
          <w:sz w:val="20"/>
          <w:szCs w:val="20"/>
        </w:rPr>
        <w:t>Myanmar</w:t>
      </w:r>
    </w:p>
    <w:p w14:paraId="7C473D34" w14:textId="77777777" w:rsidR="0092234E" w:rsidRPr="00162F83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5403DEE3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DEVELOPMENT</w:t>
      </w:r>
    </w:p>
    <w:p w14:paraId="338A92FE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6635DCA8" w14:textId="77777777" w:rsidR="00796E40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3B5F16B0" w14:textId="77777777" w:rsidR="00162F83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162F83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4"/>
  </w:num>
  <w:num w:numId="4">
    <w:abstractNumId w:val="19"/>
  </w:num>
  <w:num w:numId="5">
    <w:abstractNumId w:val="22"/>
  </w:num>
  <w:num w:numId="6">
    <w:abstractNumId w:val="6"/>
  </w:num>
  <w:num w:numId="7">
    <w:abstractNumId w:val="9"/>
  </w:num>
  <w:num w:numId="8">
    <w:abstractNumId w:val="12"/>
  </w:num>
  <w:num w:numId="9">
    <w:abstractNumId w:val="25"/>
  </w:num>
  <w:num w:numId="10">
    <w:abstractNumId w:val="17"/>
  </w:num>
  <w:num w:numId="11">
    <w:abstractNumId w:val="11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26"/>
  </w:num>
  <w:num w:numId="17">
    <w:abstractNumId w:val="29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 w:numId="22">
    <w:abstractNumId w:val="31"/>
  </w:num>
  <w:num w:numId="23">
    <w:abstractNumId w:val="21"/>
  </w:num>
  <w:num w:numId="24">
    <w:abstractNumId w:val="30"/>
  </w:num>
  <w:num w:numId="25">
    <w:abstractNumId w:val="15"/>
  </w:num>
  <w:num w:numId="26">
    <w:abstractNumId w:val="18"/>
  </w:num>
  <w:num w:numId="27">
    <w:abstractNumId w:val="16"/>
  </w:num>
  <w:num w:numId="28">
    <w:abstractNumId w:val="10"/>
  </w:num>
  <w:num w:numId="29">
    <w:abstractNumId w:val="2"/>
  </w:num>
  <w:num w:numId="30">
    <w:abstractNumId w:val="27"/>
  </w:num>
  <w:num w:numId="31">
    <w:abstractNumId w:val="20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phael Dari">
    <w15:presenceInfo w15:providerId="Windows Live" w15:userId="0a57116288b0f9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730BE"/>
    <w:rsid w:val="00073EC0"/>
    <w:rsid w:val="00081389"/>
    <w:rsid w:val="000A5F54"/>
    <w:rsid w:val="000A7291"/>
    <w:rsid w:val="00123A1B"/>
    <w:rsid w:val="00125DA5"/>
    <w:rsid w:val="00140535"/>
    <w:rsid w:val="00152B8E"/>
    <w:rsid w:val="00162F83"/>
    <w:rsid w:val="001B2D3C"/>
    <w:rsid w:val="001E4FAD"/>
    <w:rsid w:val="00215E0A"/>
    <w:rsid w:val="00232CA0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11070"/>
    <w:rsid w:val="004127E1"/>
    <w:rsid w:val="00437BBD"/>
    <w:rsid w:val="00457930"/>
    <w:rsid w:val="00485235"/>
    <w:rsid w:val="00487E49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94AB2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22ED9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1901"/>
    <w:rsid w:val="00F169DD"/>
    <w:rsid w:val="00F2329A"/>
    <w:rsid w:val="00F45F16"/>
    <w:rsid w:val="00F64240"/>
    <w:rsid w:val="00F65576"/>
    <w:rsid w:val="00F7235B"/>
    <w:rsid w:val="00F77E8C"/>
    <w:rsid w:val="00FD6D31"/>
    <w:rsid w:val="00FE5EC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A98B4"/>
  <w15:docId w15:val="{6A0B530A-DD28-42D9-B073-3E81792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  <w:style w:type="paragraph" w:styleId="Revision">
    <w:name w:val="Revision"/>
    <w:hidden/>
    <w:uiPriority w:val="99"/>
    <w:semiHidden/>
    <w:rsid w:val="00F77E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eikhaing1111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111111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6B1D-3A48-46C4-A7FA-58F347BC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Mevima Winn</dc:creator>
  <cp:keywords/>
  <cp:lastModifiedBy>Raphael Dari</cp:lastModifiedBy>
  <cp:revision>20</cp:revision>
  <cp:lastPrinted>2006-08-01T14:26:00Z</cp:lastPrinted>
  <dcterms:created xsi:type="dcterms:W3CDTF">2021-11-10T17:44:00Z</dcterms:created>
  <dcterms:modified xsi:type="dcterms:W3CDTF">2022-01-24T22:05:00Z</dcterms:modified>
</cp:coreProperties>
</file>