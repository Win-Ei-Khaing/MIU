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0DCF" w14:textId="77777777" w:rsidR="0084423E" w:rsidRPr="00162F83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 xml:space="preserve">WIN </w:t>
      </w:r>
      <w:r w:rsidR="006561EE">
        <w:rPr>
          <w:rFonts w:ascii="Arial" w:hAnsi="Arial" w:cs="Arial"/>
          <w:b/>
          <w:sz w:val="28"/>
          <w:szCs w:val="28"/>
        </w:rPr>
        <w:t xml:space="preserve">EI </w:t>
      </w:r>
      <w:r w:rsidRPr="00162F83">
        <w:rPr>
          <w:rFonts w:ascii="Arial" w:hAnsi="Arial" w:cs="Arial"/>
          <w:b/>
          <w:sz w:val="28"/>
          <w:szCs w:val="28"/>
        </w:rPr>
        <w:t>KHAING</w:t>
      </w:r>
    </w:p>
    <w:p w14:paraId="2D529EA2" w14:textId="77777777" w:rsidR="00E40BDF" w:rsidRPr="00162F83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Fairfield, Iowa 52557</w:t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D5587F" w:rsidRPr="00162F83">
        <w:rPr>
          <w:rFonts w:ascii="Arial" w:hAnsi="Arial" w:cs="Arial"/>
          <w:sz w:val="20"/>
          <w:szCs w:val="20"/>
        </w:rPr>
        <w:sym w:font="Symbol" w:char="F0B7"/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641-819-1641</w:t>
      </w:r>
    </w:p>
    <w:p w14:paraId="559C7DEC" w14:textId="77777777" w:rsidR="0084423E" w:rsidRPr="00162F83" w:rsidRDefault="00CB32E0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="006561EE" w:rsidRPr="00EE6A4C">
          <w:rPr>
            <w:rStyle w:val="Hyperlink"/>
            <w:rFonts w:ascii="Arial" w:hAnsi="Arial" w:cs="Arial"/>
            <w:sz w:val="20"/>
            <w:szCs w:val="20"/>
          </w:rPr>
          <w:t>wineikhaing@hotmail.com</w:t>
        </w:r>
      </w:hyperlink>
      <w:r w:rsidR="006561EE">
        <w:rPr>
          <w:rFonts w:ascii="Arial" w:hAnsi="Arial" w:cs="Arial"/>
          <w:sz w:val="20"/>
          <w:szCs w:val="20"/>
        </w:rPr>
        <w:t xml:space="preserve"> </w:t>
      </w:r>
      <w:r w:rsidR="00702A10" w:rsidRPr="00162F83">
        <w:rPr>
          <w:rFonts w:ascii="Arial" w:hAnsi="Arial" w:cs="Arial"/>
          <w:sz w:val="20"/>
          <w:szCs w:val="20"/>
        </w:rPr>
        <w:sym w:font="Symbol" w:char="F0B7"/>
      </w:r>
      <w:r w:rsidR="00125DA5" w:rsidRPr="00162F83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</w:p>
    <w:p w14:paraId="6F97B51A" w14:textId="77777777" w:rsidR="00DC1800" w:rsidRPr="00162F83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2A0B95A4" w14:textId="77777777" w:rsidR="00796E40" w:rsidRPr="00162F83" w:rsidRDefault="00B46135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14:paraId="19787D56" w14:textId="77777777" w:rsidR="00796E40" w:rsidRPr="00162F83" w:rsidRDefault="00796E40">
      <w:pPr>
        <w:jc w:val="both"/>
        <w:rPr>
          <w:rFonts w:ascii="Arial" w:hAnsi="Arial" w:cs="Arial"/>
          <w:sz w:val="20"/>
          <w:szCs w:val="20"/>
        </w:rPr>
      </w:pPr>
    </w:p>
    <w:p w14:paraId="3E6D0E08" w14:textId="4F5AB20B" w:rsidR="00F2329A" w:rsidRPr="00162F83" w:rsidRDefault="00123A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Versatile so</w:t>
      </w:r>
      <w:r w:rsidR="006561EE">
        <w:rPr>
          <w:rFonts w:ascii="Arial" w:hAnsi="Arial" w:cs="Arial"/>
          <w:sz w:val="20"/>
          <w:szCs w:val="20"/>
        </w:rPr>
        <w:t>ftware engineer with more than 4</w:t>
      </w:r>
      <w:r>
        <w:rPr>
          <w:rFonts w:ascii="Arial" w:hAnsi="Arial" w:cs="Arial"/>
          <w:sz w:val="20"/>
          <w:szCs w:val="20"/>
        </w:rPr>
        <w:t xml:space="preserve"> years of experience designing, developing, testing, and maintaining a wide variety of software solutions. Familiar with all phases of the Software Development Life Cycle for both front-end and back-end components, including requirement gathering, coding, implementation, testing, and maintenance. Expertise includes languages and tools like C#, Java</w:t>
      </w:r>
      <w:del w:id="0" w:author="Win Ei Khaing" w:date="2022-03-29T22:13:00Z">
        <w:r w:rsidDel="00232C2A">
          <w:rPr>
            <w:rFonts w:ascii="Arial" w:hAnsi="Arial" w:cs="Arial"/>
            <w:sz w:val="20"/>
            <w:szCs w:val="20"/>
          </w:rPr>
          <w:delText>, REST</w:delText>
        </w:r>
      </w:del>
      <w:r>
        <w:rPr>
          <w:rFonts w:ascii="Arial" w:hAnsi="Arial" w:cs="Arial"/>
          <w:sz w:val="20"/>
          <w:szCs w:val="20"/>
        </w:rPr>
        <w:t xml:space="preserve">, .NET Framework, </w:t>
      </w:r>
      <w:r w:rsidR="006561EE">
        <w:rPr>
          <w:rFonts w:ascii="Arial" w:hAnsi="Arial" w:cs="Arial"/>
          <w:sz w:val="20"/>
          <w:szCs w:val="20"/>
        </w:rPr>
        <w:t>Spring</w:t>
      </w:r>
      <w:ins w:id="1" w:author="Win Ei Khaing" w:date="2022-03-29T22:13:00Z">
        <w:r w:rsidR="00232C2A">
          <w:rPr>
            <w:rFonts w:ascii="Arial" w:hAnsi="Arial" w:cs="Arial"/>
            <w:sz w:val="20"/>
            <w:szCs w:val="20"/>
          </w:rPr>
          <w:t xml:space="preserve"> Framework</w:t>
        </w:r>
      </w:ins>
      <w:r w:rsidR="006561E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MS SQL, Visual Studio, and Git.</w:t>
      </w:r>
    </w:p>
    <w:p w14:paraId="78C00ED0" w14:textId="77777777" w:rsidR="00BF6A2F" w:rsidRPr="004A711A" w:rsidRDefault="00BF6A2F">
      <w:pPr>
        <w:jc w:val="both"/>
        <w:rPr>
          <w:rFonts w:ascii="Arial" w:hAnsi="Arial" w:cs="Arial"/>
          <w:sz w:val="20"/>
          <w:szCs w:val="20"/>
        </w:rPr>
      </w:pPr>
    </w:p>
    <w:p w14:paraId="7B052D75" w14:textId="77777777" w:rsidR="00796E40" w:rsidRPr="004A711A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10ADD0ED" w14:textId="77777777" w:rsidR="00796E40" w:rsidRPr="004A711A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sz w:val="20"/>
          <w:szCs w:val="20"/>
        </w:rPr>
        <w:t>Software Development Life Cycle</w:t>
      </w:r>
      <w:r w:rsidR="00F2329A" w:rsidRPr="004A711A">
        <w:rPr>
          <w:rFonts w:ascii="Arial" w:hAnsi="Arial" w:cs="Arial"/>
          <w:sz w:val="20"/>
          <w:szCs w:val="20"/>
        </w:rPr>
        <w:t xml:space="preserve"> </w:t>
      </w:r>
      <w:r w:rsidR="00796E40" w:rsidRPr="004A711A">
        <w:rPr>
          <w:rFonts w:ascii="Arial" w:hAnsi="Arial" w:cs="Arial"/>
          <w:sz w:val="20"/>
          <w:szCs w:val="20"/>
        </w:rPr>
        <w:sym w:font="Symbol" w:char="F0B7"/>
      </w:r>
      <w:r w:rsidR="00796E40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System Design</w:t>
      </w:r>
      <w:r w:rsidR="00F2329A" w:rsidRPr="004A711A">
        <w:rPr>
          <w:rFonts w:ascii="Arial" w:hAnsi="Arial" w:cs="Arial"/>
          <w:sz w:val="20"/>
          <w:szCs w:val="20"/>
        </w:rPr>
        <w:t xml:space="preserve"> </w:t>
      </w:r>
      <w:r w:rsidR="00796E40" w:rsidRPr="004A711A">
        <w:rPr>
          <w:rFonts w:ascii="Arial" w:hAnsi="Arial" w:cs="Arial"/>
          <w:sz w:val="20"/>
          <w:szCs w:val="20"/>
        </w:rPr>
        <w:sym w:font="Symbol" w:char="F0B7"/>
      </w:r>
      <w:r w:rsidR="00796E40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 xml:space="preserve">C# </w:t>
      </w:r>
      <w:r w:rsidR="006561EE">
        <w:rPr>
          <w:rFonts w:ascii="Arial" w:hAnsi="Arial" w:cs="Arial"/>
          <w:sz w:val="20"/>
          <w:szCs w:val="20"/>
        </w:rPr>
        <w:t xml:space="preserve">&amp; Java </w:t>
      </w:r>
      <w:r w:rsidRPr="004A711A">
        <w:rPr>
          <w:rFonts w:ascii="Arial" w:hAnsi="Arial" w:cs="Arial"/>
          <w:sz w:val="20"/>
          <w:szCs w:val="20"/>
        </w:rPr>
        <w:t>Programming</w:t>
      </w:r>
      <w:r w:rsidR="00F2329A" w:rsidRPr="004A711A">
        <w:rPr>
          <w:rFonts w:ascii="Arial" w:hAnsi="Arial" w:cs="Arial"/>
          <w:sz w:val="20"/>
          <w:szCs w:val="20"/>
        </w:rPr>
        <w:t xml:space="preserve"> </w:t>
      </w:r>
      <w:r w:rsidR="00B11DE2" w:rsidRPr="004A711A">
        <w:rPr>
          <w:rFonts w:ascii="Arial" w:hAnsi="Arial" w:cs="Arial"/>
          <w:sz w:val="20"/>
          <w:szCs w:val="20"/>
        </w:rPr>
        <w:sym w:font="Symbol" w:char="F0B7"/>
      </w:r>
      <w:r w:rsidR="00B11DE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Database Development</w:t>
      </w:r>
    </w:p>
    <w:p w14:paraId="7734CB77" w14:textId="77777777" w:rsidR="003E6A62" w:rsidRPr="004A711A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sz w:val="20"/>
          <w:szCs w:val="20"/>
        </w:rPr>
        <w:t>Requirement Gathering</w:t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="003E6A62" w:rsidRPr="004A711A">
        <w:rPr>
          <w:rFonts w:ascii="Arial" w:hAnsi="Arial" w:cs="Arial"/>
          <w:sz w:val="20"/>
          <w:szCs w:val="20"/>
        </w:rPr>
        <w:sym w:font="Symbol" w:char="F0B7"/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Testing &amp; Troubleshooting</w:t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="003E6A62" w:rsidRPr="004A711A">
        <w:rPr>
          <w:rFonts w:ascii="Arial" w:hAnsi="Arial" w:cs="Arial"/>
          <w:sz w:val="20"/>
          <w:szCs w:val="20"/>
        </w:rPr>
        <w:sym w:font="Symbol" w:char="F0B7"/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Documentation</w:t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="003E6A62" w:rsidRPr="004A711A">
        <w:rPr>
          <w:rFonts w:ascii="Arial" w:hAnsi="Arial" w:cs="Arial"/>
          <w:sz w:val="20"/>
          <w:szCs w:val="20"/>
        </w:rPr>
        <w:sym w:font="Symbol" w:char="F0B7"/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RFID Integration</w:t>
      </w:r>
    </w:p>
    <w:p w14:paraId="3F6E9D5A" w14:textId="77777777" w:rsidR="00796E40" w:rsidRPr="004A711A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14:paraId="119748C2" w14:textId="71B6F60A" w:rsidR="002E35BE" w:rsidRPr="004A711A" w:rsidRDefault="002E35BE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Languages: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C#, Jav</w:t>
      </w:r>
      <w:ins w:id="2" w:author="Win Ei Khaing" w:date="2022-03-30T12:02:00Z">
        <w:r w:rsidR="00604726">
          <w:rPr>
            <w:rFonts w:ascii="Arial" w:hAnsi="Arial" w:cs="Arial"/>
            <w:sz w:val="20"/>
            <w:szCs w:val="20"/>
          </w:rPr>
          <w:t>a</w:t>
        </w:r>
      </w:ins>
      <w:del w:id="3" w:author="Win Ei Khaing" w:date="2022-03-30T12:02:00Z">
        <w:r w:rsidR="00B46135" w:rsidRPr="004A711A" w:rsidDel="00604726">
          <w:rPr>
            <w:rFonts w:ascii="Arial" w:hAnsi="Arial" w:cs="Arial"/>
            <w:sz w:val="20"/>
            <w:szCs w:val="20"/>
          </w:rPr>
          <w:delText>a</w:delText>
        </w:r>
        <w:r w:rsidR="004A711A" w:rsidRPr="004A711A" w:rsidDel="00604726">
          <w:rPr>
            <w:rFonts w:ascii="Arial" w:hAnsi="Arial" w:cs="Arial"/>
            <w:sz w:val="20"/>
            <w:szCs w:val="20"/>
          </w:rPr>
          <w:delText>, React</w:delText>
        </w:r>
      </w:del>
    </w:p>
    <w:p w14:paraId="73CF03C1" w14:textId="4AE29690" w:rsidR="0084423E" w:rsidRPr="004A711A" w:rsidRDefault="002E35BE" w:rsidP="00437BBD">
      <w:pPr>
        <w:rPr>
          <w:rFonts w:ascii="Arial" w:hAnsi="Arial" w:cs="Arial"/>
          <w:b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Web: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HTML5, CSS3, JavaScript</w:t>
      </w:r>
      <w:del w:id="4" w:author="Win Ei Khaing" w:date="2022-03-30T12:02:00Z">
        <w:r w:rsidR="00B46135" w:rsidRPr="004A711A" w:rsidDel="00604726">
          <w:rPr>
            <w:rFonts w:ascii="Arial" w:hAnsi="Arial" w:cs="Arial"/>
            <w:sz w:val="20"/>
            <w:szCs w:val="20"/>
          </w:rPr>
          <w:delText>, JSON,</w:delText>
        </w:r>
      </w:del>
      <w:ins w:id="5" w:author="Win Ei Khaing" w:date="2022-03-29T22:31:00Z">
        <w:r w:rsidR="009E6A95">
          <w:rPr>
            <w:rFonts w:ascii="Arial" w:hAnsi="Arial" w:cs="Arial"/>
            <w:sz w:val="20"/>
            <w:szCs w:val="20"/>
          </w:rPr>
          <w:t>,</w:t>
        </w:r>
      </w:ins>
      <w:r w:rsidR="00B46135" w:rsidRPr="004A711A">
        <w:rPr>
          <w:rFonts w:ascii="Arial" w:hAnsi="Arial" w:cs="Arial"/>
          <w:sz w:val="20"/>
          <w:szCs w:val="20"/>
        </w:rPr>
        <w:t xml:space="preserve"> </w:t>
      </w:r>
      <w:del w:id="6" w:author="Win Ei Khaing" w:date="2022-03-29T22:31:00Z">
        <w:r w:rsidR="00B46135" w:rsidRPr="004A711A" w:rsidDel="009E6A95">
          <w:rPr>
            <w:rFonts w:ascii="Arial" w:hAnsi="Arial" w:cs="Arial"/>
            <w:sz w:val="20"/>
            <w:szCs w:val="20"/>
          </w:rPr>
          <w:delText>jQuery</w:delText>
        </w:r>
        <w:r w:rsidR="004A711A" w:rsidRPr="004A711A" w:rsidDel="009E6A95">
          <w:rPr>
            <w:rFonts w:ascii="Arial" w:hAnsi="Arial" w:cs="Arial"/>
            <w:sz w:val="20"/>
            <w:szCs w:val="20"/>
          </w:rPr>
          <w:delText xml:space="preserve">, </w:delText>
        </w:r>
      </w:del>
      <w:r w:rsidR="004A711A" w:rsidRPr="004A711A">
        <w:rPr>
          <w:rFonts w:ascii="Arial" w:hAnsi="Arial" w:cs="Arial"/>
          <w:sz w:val="20"/>
          <w:szCs w:val="20"/>
        </w:rPr>
        <w:t>Bootstrap</w:t>
      </w:r>
      <w:ins w:id="7" w:author="Win Ei Khaing" w:date="2022-03-30T12:02:00Z">
        <w:r w:rsidR="00604726">
          <w:rPr>
            <w:rFonts w:ascii="Arial" w:hAnsi="Arial" w:cs="Arial"/>
            <w:sz w:val="20"/>
            <w:szCs w:val="20"/>
          </w:rPr>
          <w:t>, React</w:t>
        </w:r>
      </w:ins>
    </w:p>
    <w:p w14:paraId="67CFF5AD" w14:textId="77777777" w:rsidR="00E41F23" w:rsidRPr="004A711A" w:rsidRDefault="00E41F23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Web Services:</w:t>
      </w:r>
      <w:r w:rsidR="00513105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REST API</w:t>
      </w:r>
    </w:p>
    <w:p w14:paraId="3010E3B6" w14:textId="23B39694" w:rsidR="00513105" w:rsidRPr="004A711A" w:rsidRDefault="00513105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Web/App Servers:</w:t>
      </w:r>
      <w:r w:rsidRPr="004A711A">
        <w:rPr>
          <w:rFonts w:ascii="Arial" w:hAnsi="Arial" w:cs="Arial"/>
          <w:sz w:val="20"/>
          <w:szCs w:val="20"/>
        </w:rPr>
        <w:t xml:space="preserve"> </w:t>
      </w:r>
      <w:r w:rsidR="00BE496C" w:rsidRPr="004A711A">
        <w:rPr>
          <w:rFonts w:ascii="Arial" w:hAnsi="Arial" w:cs="Arial"/>
          <w:sz w:val="20"/>
          <w:szCs w:val="20"/>
        </w:rPr>
        <w:t xml:space="preserve"> </w:t>
      </w:r>
      <w:r w:rsidR="00B46135" w:rsidRPr="004A711A">
        <w:rPr>
          <w:rFonts w:ascii="Arial" w:hAnsi="Arial" w:cs="Arial"/>
          <w:sz w:val="20"/>
          <w:szCs w:val="20"/>
        </w:rPr>
        <w:t>IIS</w:t>
      </w:r>
      <w:ins w:id="8" w:author="Win Ei Khaing" w:date="2022-03-29T22:13:00Z">
        <w:r w:rsidR="00232C2A">
          <w:rPr>
            <w:rFonts w:ascii="Arial" w:hAnsi="Arial" w:cs="Arial"/>
            <w:sz w:val="20"/>
            <w:szCs w:val="20"/>
          </w:rPr>
          <w:t>, Tomcat</w:t>
        </w:r>
      </w:ins>
    </w:p>
    <w:p w14:paraId="12FC8C3F" w14:textId="068F0EFE" w:rsidR="00E41F23" w:rsidRPr="004A711A" w:rsidRDefault="00E1247A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Frameworks</w:t>
      </w:r>
      <w:r w:rsidR="00E41F23" w:rsidRPr="004A711A">
        <w:rPr>
          <w:rFonts w:ascii="Arial" w:hAnsi="Arial" w:cs="Arial"/>
          <w:b/>
          <w:sz w:val="20"/>
          <w:szCs w:val="20"/>
        </w:rPr>
        <w:t>:</w:t>
      </w:r>
      <w:r w:rsidR="00513105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Kendo, .NET</w:t>
      </w:r>
      <w:r w:rsidR="004A711A" w:rsidRPr="004A711A">
        <w:rPr>
          <w:rFonts w:ascii="Arial" w:hAnsi="Arial" w:cs="Arial"/>
          <w:sz w:val="20"/>
          <w:szCs w:val="20"/>
        </w:rPr>
        <w:t xml:space="preserve">, </w:t>
      </w:r>
      <w:r w:rsidR="006561EE">
        <w:rPr>
          <w:rFonts w:ascii="Arial" w:hAnsi="Arial" w:cs="Arial"/>
          <w:sz w:val="20"/>
          <w:szCs w:val="20"/>
        </w:rPr>
        <w:t xml:space="preserve">.NET Core, </w:t>
      </w:r>
      <w:r w:rsidR="004A711A" w:rsidRPr="004A711A">
        <w:rPr>
          <w:rFonts w:ascii="Arial" w:hAnsi="Arial" w:cs="Arial"/>
          <w:sz w:val="20"/>
          <w:szCs w:val="20"/>
        </w:rPr>
        <w:t>Spring, Spring Boot</w:t>
      </w:r>
      <w:ins w:id="9" w:author="Win Ei Khaing" w:date="2022-03-30T13:22:00Z">
        <w:r w:rsidR="00CB32E0">
          <w:rPr>
            <w:rFonts w:ascii="Arial" w:hAnsi="Arial" w:cs="Arial"/>
            <w:sz w:val="20"/>
            <w:szCs w:val="20"/>
          </w:rPr>
          <w:t>, Entity Framework</w:t>
        </w:r>
      </w:ins>
      <w:ins w:id="10" w:author="Win Ei Khaing" w:date="2022-03-30T13:21:00Z">
        <w:r w:rsidR="00CB32E0">
          <w:rPr>
            <w:rFonts w:ascii="Arial" w:hAnsi="Arial" w:cs="Arial"/>
            <w:sz w:val="20"/>
            <w:szCs w:val="20"/>
          </w:rPr>
          <w:t xml:space="preserve">, </w:t>
        </w:r>
      </w:ins>
      <w:ins w:id="11" w:author="Win Ei Khaing" w:date="2022-03-30T13:22:00Z">
        <w:r w:rsidR="00CB32E0">
          <w:rPr>
            <w:rFonts w:ascii="Arial" w:hAnsi="Arial" w:cs="Arial"/>
            <w:sz w:val="20"/>
            <w:szCs w:val="20"/>
          </w:rPr>
          <w:t>Hibernate</w:t>
        </w:r>
      </w:ins>
    </w:p>
    <w:p w14:paraId="7D9CF92A" w14:textId="77777777" w:rsidR="002E35BE" w:rsidRPr="004A711A" w:rsidRDefault="002E35BE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Databases: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MS SQL</w:t>
      </w:r>
      <w:r w:rsidR="006561EE">
        <w:rPr>
          <w:rFonts w:ascii="Arial" w:hAnsi="Arial" w:cs="Arial"/>
          <w:sz w:val="20"/>
          <w:szCs w:val="20"/>
        </w:rPr>
        <w:t>, MySQL</w:t>
      </w:r>
    </w:p>
    <w:p w14:paraId="0A0FCDE0" w14:textId="64A4511E" w:rsidR="00513105" w:rsidRPr="004A711A" w:rsidRDefault="00513105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Design Patterns:</w:t>
      </w:r>
      <w:r w:rsidRPr="004A711A">
        <w:rPr>
          <w:rFonts w:ascii="Arial" w:hAnsi="Arial" w:cs="Arial"/>
          <w:sz w:val="20"/>
          <w:szCs w:val="20"/>
        </w:rPr>
        <w:t xml:space="preserve"> </w:t>
      </w:r>
      <w:r w:rsidR="00BE496C" w:rsidRPr="004A711A">
        <w:rPr>
          <w:rFonts w:ascii="Arial" w:hAnsi="Arial" w:cs="Arial"/>
          <w:sz w:val="20"/>
          <w:szCs w:val="20"/>
        </w:rPr>
        <w:t xml:space="preserve"> </w:t>
      </w:r>
      <w:r w:rsidR="00B46135" w:rsidRPr="004A711A">
        <w:rPr>
          <w:rFonts w:ascii="Arial" w:hAnsi="Arial" w:cs="Arial"/>
          <w:sz w:val="20"/>
          <w:szCs w:val="20"/>
        </w:rPr>
        <w:t>MVC</w:t>
      </w:r>
      <w:ins w:id="12" w:author="Win Ei Khaing" w:date="2022-03-29T22:19:00Z">
        <w:r w:rsidR="00D445F2">
          <w:rPr>
            <w:rFonts w:ascii="Arial" w:hAnsi="Arial" w:cs="Arial"/>
            <w:sz w:val="20"/>
            <w:szCs w:val="20"/>
          </w:rPr>
          <w:t xml:space="preserve">, </w:t>
        </w:r>
      </w:ins>
      <w:ins w:id="13" w:author="Win Ei Khaing" w:date="2022-03-29T22:23:00Z">
        <w:r w:rsidR="00D445F2" w:rsidRPr="00D445F2">
          <w:rPr>
            <w:rFonts w:ascii="Arial" w:hAnsi="Arial" w:cs="Arial"/>
            <w:sz w:val="20"/>
            <w:szCs w:val="20"/>
          </w:rPr>
          <w:t>Singleton, Prototype, Observer,</w:t>
        </w:r>
      </w:ins>
      <w:ins w:id="14" w:author="Win Ei Khaing" w:date="2022-03-29T22:25:00Z">
        <w:r w:rsidR="00747457">
          <w:rPr>
            <w:rFonts w:ascii="Arial" w:hAnsi="Arial" w:cs="Arial"/>
            <w:sz w:val="20"/>
            <w:szCs w:val="20"/>
          </w:rPr>
          <w:t xml:space="preserve"> Proxy,</w:t>
        </w:r>
      </w:ins>
      <w:ins w:id="15" w:author="Win Ei Khaing" w:date="2022-03-29T22:23:00Z">
        <w:r w:rsidR="00D445F2" w:rsidRPr="00D445F2">
          <w:rPr>
            <w:rFonts w:ascii="Arial" w:hAnsi="Arial" w:cs="Arial"/>
            <w:sz w:val="20"/>
            <w:szCs w:val="20"/>
          </w:rPr>
          <w:t xml:space="preserve"> Session Factory, Multi-Threading, Template, Facade</w:t>
        </w:r>
      </w:ins>
    </w:p>
    <w:p w14:paraId="1B59C98B" w14:textId="25C0A87C" w:rsidR="00513105" w:rsidRPr="004A711A" w:rsidRDefault="00513105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SDLC:</w:t>
      </w:r>
      <w:r w:rsidRPr="004A711A">
        <w:rPr>
          <w:rFonts w:ascii="Arial" w:hAnsi="Arial" w:cs="Arial"/>
          <w:sz w:val="20"/>
          <w:szCs w:val="20"/>
        </w:rPr>
        <w:t xml:space="preserve"> </w:t>
      </w:r>
      <w:r w:rsidR="00073EC0" w:rsidRPr="004A711A">
        <w:rPr>
          <w:rFonts w:ascii="Arial" w:hAnsi="Arial" w:cs="Arial"/>
          <w:sz w:val="20"/>
          <w:szCs w:val="20"/>
        </w:rPr>
        <w:t xml:space="preserve"> </w:t>
      </w:r>
      <w:r w:rsidR="00B46135" w:rsidRPr="004A711A">
        <w:rPr>
          <w:rFonts w:ascii="Arial" w:hAnsi="Arial" w:cs="Arial"/>
          <w:sz w:val="20"/>
          <w:szCs w:val="20"/>
        </w:rPr>
        <w:t>Agile-Scrum</w:t>
      </w:r>
      <w:ins w:id="16" w:author="Win Ei Khaing" w:date="2022-03-29T23:15:00Z">
        <w:r w:rsidR="00303FFF">
          <w:rPr>
            <w:rFonts w:ascii="Arial" w:hAnsi="Arial" w:cs="Arial"/>
            <w:sz w:val="20"/>
            <w:szCs w:val="20"/>
          </w:rPr>
          <w:t>, Waterfall</w:t>
        </w:r>
      </w:ins>
    </w:p>
    <w:p w14:paraId="5E9591B1" w14:textId="77777777" w:rsidR="002E35BE" w:rsidRPr="004A711A" w:rsidRDefault="002E35BE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Tools: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 xml:space="preserve">Visual Studio, </w:t>
      </w:r>
      <w:r w:rsidR="004A711A" w:rsidRPr="004A711A">
        <w:rPr>
          <w:rFonts w:ascii="Arial" w:hAnsi="Arial" w:cs="Arial"/>
          <w:sz w:val="20"/>
          <w:szCs w:val="20"/>
        </w:rPr>
        <w:t xml:space="preserve">Visual Studio Code, </w:t>
      </w:r>
      <w:r w:rsidR="006561EE">
        <w:rPr>
          <w:rFonts w:ascii="Arial" w:hAnsi="Arial" w:cs="Arial"/>
          <w:sz w:val="20"/>
          <w:szCs w:val="20"/>
        </w:rPr>
        <w:t xml:space="preserve">Eclipse, IntelliJ IDEA, </w:t>
      </w:r>
      <w:r w:rsidR="00B46135" w:rsidRPr="004A711A">
        <w:rPr>
          <w:rFonts w:ascii="Arial" w:hAnsi="Arial" w:cs="Arial"/>
          <w:sz w:val="20"/>
          <w:szCs w:val="20"/>
        </w:rPr>
        <w:t>Trello, SVN, Git</w:t>
      </w:r>
      <w:r w:rsidR="004A711A" w:rsidRPr="004A711A">
        <w:rPr>
          <w:rFonts w:ascii="Arial" w:hAnsi="Arial" w:cs="Arial"/>
          <w:sz w:val="20"/>
          <w:szCs w:val="20"/>
        </w:rPr>
        <w:t>, Postman, StarUML</w:t>
      </w:r>
    </w:p>
    <w:p w14:paraId="2B0315FC" w14:textId="77777777" w:rsidR="003E6A62" w:rsidRPr="004A711A" w:rsidRDefault="003E6A62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Platforms: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Windows, Mac OS</w:t>
      </w:r>
    </w:p>
    <w:p w14:paraId="306F207E" w14:textId="77777777" w:rsidR="00437BBD" w:rsidRPr="004A711A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14:paraId="323E413D" w14:textId="77777777" w:rsidR="00437BBD" w:rsidRPr="004A711A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1959953B" w14:textId="77777777" w:rsidR="00796E40" w:rsidRPr="00162F83" w:rsidRDefault="00796E40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EXPERIENCE</w:t>
      </w:r>
    </w:p>
    <w:p w14:paraId="1CBECAA2" w14:textId="77777777" w:rsidR="002F0B25" w:rsidRPr="00162F83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14:paraId="5E70664B" w14:textId="77777777" w:rsidR="002F0B25" w:rsidRPr="00162F83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 xml:space="preserve">CAREER NOTE: </w:t>
      </w:r>
      <w:r w:rsidRPr="00162F83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r w:rsidRPr="00162F83">
        <w:rPr>
          <w:rFonts w:ascii="Arial" w:hAnsi="Arial" w:cs="Arial"/>
          <w:b/>
          <w:sz w:val="20"/>
          <w:szCs w:val="20"/>
        </w:rPr>
        <w:t>Master's Degree in Computer Science</w:t>
      </w:r>
      <w:r w:rsidRPr="00162F83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14:paraId="191122FD" w14:textId="77777777" w:rsidR="00796E40" w:rsidRPr="00162F83" w:rsidRDefault="00796E40">
      <w:pPr>
        <w:jc w:val="both"/>
        <w:rPr>
          <w:rFonts w:ascii="Arial" w:hAnsi="Arial" w:cs="Arial"/>
          <w:b/>
          <w:sz w:val="20"/>
          <w:szCs w:val="20"/>
        </w:rPr>
      </w:pPr>
    </w:p>
    <w:p w14:paraId="41781249" w14:textId="52FD3595" w:rsidR="00796E40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ETAG RFID</w:t>
      </w:r>
      <w:r w:rsidR="00796E40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>Yangon</w:t>
      </w:r>
      <w:r w:rsidR="002A6656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162F83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162F83">
        <w:rPr>
          <w:rFonts w:ascii="Arial" w:hAnsi="Arial" w:cs="Arial"/>
          <w:b/>
          <w:sz w:val="20"/>
          <w:szCs w:val="20"/>
        </w:rPr>
        <w:t xml:space="preserve"> </w:t>
      </w:r>
      <w:ins w:id="17" w:author="Win Ei Khaing" w:date="2022-03-29T22:13:00Z">
        <w:r w:rsidR="00232C2A">
          <w:rPr>
            <w:rFonts w:ascii="Arial" w:hAnsi="Arial" w:cs="Arial"/>
            <w:b/>
            <w:sz w:val="20"/>
            <w:szCs w:val="20"/>
          </w:rPr>
          <w:t xml:space="preserve">May </w:t>
        </w:r>
        <w:r w:rsidR="00232C2A" w:rsidRPr="00162F83">
          <w:rPr>
            <w:rFonts w:ascii="Arial" w:hAnsi="Arial" w:cs="Arial"/>
            <w:b/>
            <w:sz w:val="20"/>
            <w:szCs w:val="20"/>
          </w:rPr>
          <w:t>2019-</w:t>
        </w:r>
        <w:r w:rsidR="00232C2A">
          <w:rPr>
            <w:rFonts w:ascii="Arial" w:hAnsi="Arial" w:cs="Arial"/>
            <w:b/>
            <w:sz w:val="20"/>
            <w:szCs w:val="20"/>
          </w:rPr>
          <w:t xml:space="preserve">July </w:t>
        </w:r>
        <w:r w:rsidR="00232C2A" w:rsidRPr="00162F83">
          <w:rPr>
            <w:rFonts w:ascii="Arial" w:hAnsi="Arial" w:cs="Arial"/>
            <w:b/>
            <w:sz w:val="20"/>
            <w:szCs w:val="20"/>
          </w:rPr>
          <w:t>2021</w:t>
        </w:r>
      </w:ins>
      <w:del w:id="18" w:author="Win Ei Khaing" w:date="2022-03-29T22:13:00Z">
        <w:r w:rsidRPr="00162F83" w:rsidDel="00232C2A">
          <w:rPr>
            <w:rFonts w:ascii="Arial" w:hAnsi="Arial" w:cs="Arial"/>
            <w:b/>
            <w:sz w:val="20"/>
            <w:szCs w:val="20"/>
          </w:rPr>
          <w:delText>2019</w:delText>
        </w:r>
        <w:r w:rsidR="00796E40" w:rsidRPr="00162F83" w:rsidDel="00232C2A">
          <w:rPr>
            <w:rFonts w:ascii="Arial" w:hAnsi="Arial" w:cs="Arial"/>
            <w:b/>
            <w:sz w:val="20"/>
            <w:szCs w:val="20"/>
          </w:rPr>
          <w:delText>-</w:delText>
        </w:r>
        <w:r w:rsidRPr="00162F83" w:rsidDel="00232C2A">
          <w:rPr>
            <w:rFonts w:ascii="Arial" w:hAnsi="Arial" w:cs="Arial"/>
            <w:b/>
            <w:sz w:val="20"/>
            <w:szCs w:val="20"/>
          </w:rPr>
          <w:delText>2021</w:delText>
        </w:r>
      </w:del>
    </w:p>
    <w:p w14:paraId="36625436" w14:textId="77777777" w:rsidR="00796E40" w:rsidRPr="00162F83" w:rsidRDefault="00B4613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house providing RFID-related solutions in Myanmar, with head office in Singapore.</w:t>
      </w:r>
    </w:p>
    <w:p w14:paraId="75455F59" w14:textId="77777777" w:rsidR="00796E40" w:rsidRPr="004A711A" w:rsidRDefault="00796E40">
      <w:pPr>
        <w:jc w:val="both"/>
        <w:rPr>
          <w:rFonts w:ascii="Arial" w:hAnsi="Arial" w:cs="Arial"/>
          <w:sz w:val="10"/>
          <w:szCs w:val="10"/>
        </w:rPr>
      </w:pPr>
    </w:p>
    <w:p w14:paraId="0167E155" w14:textId="77777777" w:rsidR="00B11DE2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14:paraId="093C2112" w14:textId="77777777" w:rsidR="00F2329A" w:rsidRPr="00162F83" w:rsidRDefault="007A14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contributor</w:t>
      </w:r>
      <w:r w:rsidR="00B46135" w:rsidRPr="00162F83">
        <w:rPr>
          <w:rFonts w:ascii="Arial" w:hAnsi="Arial" w:cs="Arial"/>
          <w:sz w:val="20"/>
          <w:szCs w:val="20"/>
        </w:rPr>
        <w:t xml:space="preserve"> to both front-end and back-end software development, implementation, and testing.</w:t>
      </w:r>
    </w:p>
    <w:p w14:paraId="62CD62F0" w14:textId="77777777" w:rsidR="00D86208" w:rsidRPr="004A711A" w:rsidRDefault="00D86208">
      <w:pPr>
        <w:jc w:val="both"/>
        <w:rPr>
          <w:rFonts w:ascii="Arial" w:hAnsi="Arial" w:cs="Arial"/>
          <w:sz w:val="10"/>
          <w:szCs w:val="10"/>
        </w:rPr>
      </w:pPr>
    </w:p>
    <w:p w14:paraId="7C598DC1" w14:textId="77777777" w:rsidR="00E41F23" w:rsidRPr="00162F83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Proposed and implemented MS SQL database design.</w:t>
      </w:r>
    </w:p>
    <w:p w14:paraId="12A01150" w14:textId="77777777" w:rsidR="00996199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14:paraId="21C4E8A1" w14:textId="77777777"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14:paraId="1A1D35AB" w14:textId="77777777"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documentation, such as UAT and operation manuals.</w:t>
      </w:r>
    </w:p>
    <w:p w14:paraId="6DA0980B" w14:textId="77777777" w:rsidR="00E41F23" w:rsidRPr="004A711A" w:rsidRDefault="00E41F23" w:rsidP="00E41F23">
      <w:pPr>
        <w:jc w:val="both"/>
        <w:rPr>
          <w:rFonts w:ascii="Arial" w:hAnsi="Arial" w:cs="Arial"/>
          <w:i/>
          <w:sz w:val="10"/>
          <w:szCs w:val="10"/>
          <w:u w:val="single"/>
        </w:rPr>
      </w:pPr>
    </w:p>
    <w:p w14:paraId="44F5BD4E" w14:textId="22A22F1C" w:rsidR="002A2EEC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162F83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162F83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 xml:space="preserve">C#, .NET, </w:t>
      </w:r>
      <w:r w:rsidR="006561EE">
        <w:rPr>
          <w:rFonts w:ascii="Arial" w:hAnsi="Arial" w:cs="Arial"/>
          <w:i/>
          <w:sz w:val="20"/>
          <w:szCs w:val="20"/>
        </w:rPr>
        <w:t xml:space="preserve">.NET Core, </w:t>
      </w:r>
      <w:r w:rsidR="00B46135" w:rsidRPr="00162F83">
        <w:rPr>
          <w:rFonts w:ascii="Arial" w:hAnsi="Arial" w:cs="Arial"/>
          <w:i/>
          <w:sz w:val="20"/>
          <w:szCs w:val="20"/>
        </w:rPr>
        <w:t>HTML5, CSS3, JSON, JavaScript, jQuery, Kendo, MS SQL, SVN, Git</w:t>
      </w:r>
      <w:r w:rsidR="004A711A">
        <w:rPr>
          <w:rFonts w:ascii="Arial" w:hAnsi="Arial" w:cs="Arial"/>
          <w:i/>
          <w:sz w:val="20"/>
          <w:szCs w:val="20"/>
        </w:rPr>
        <w:t>, Bootstrap, REST, IIS</w:t>
      </w:r>
      <w:ins w:id="19" w:author="Win Ei Khaing" w:date="2022-03-30T12:03:00Z">
        <w:r w:rsidR="00604726">
          <w:rPr>
            <w:rFonts w:ascii="Arial" w:hAnsi="Arial" w:cs="Arial"/>
            <w:i/>
            <w:sz w:val="20"/>
            <w:szCs w:val="20"/>
          </w:rPr>
          <w:t>, Entity Framework</w:t>
        </w:r>
      </w:ins>
    </w:p>
    <w:p w14:paraId="226C34FA" w14:textId="77777777" w:rsidR="00162F83" w:rsidRDefault="00162F83" w:rsidP="00E41F23">
      <w:pPr>
        <w:jc w:val="both"/>
        <w:rPr>
          <w:rFonts w:ascii="Arial" w:hAnsi="Arial" w:cs="Arial"/>
          <w:sz w:val="20"/>
          <w:szCs w:val="20"/>
        </w:rPr>
      </w:pPr>
    </w:p>
    <w:p w14:paraId="2C3913EB" w14:textId="5437EA86"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UNIQUE COMM,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</w:t>
      </w:r>
      <w:ins w:id="20" w:author="Win Ei Khaing" w:date="2022-03-29T22:13:00Z">
        <w:r w:rsidR="00232C2A">
          <w:rPr>
            <w:rFonts w:ascii="Arial" w:hAnsi="Arial" w:cs="Arial"/>
            <w:b/>
            <w:sz w:val="20"/>
            <w:szCs w:val="20"/>
          </w:rPr>
          <w:t xml:space="preserve">December </w:t>
        </w:r>
        <w:r w:rsidR="00232C2A" w:rsidRPr="00162F83">
          <w:rPr>
            <w:rFonts w:ascii="Arial" w:hAnsi="Arial" w:cs="Arial"/>
            <w:b/>
            <w:sz w:val="20"/>
            <w:szCs w:val="20"/>
          </w:rPr>
          <w:t>2018-</w:t>
        </w:r>
        <w:r w:rsidR="00232C2A">
          <w:rPr>
            <w:rFonts w:ascii="Arial" w:hAnsi="Arial" w:cs="Arial"/>
            <w:b/>
            <w:sz w:val="20"/>
            <w:szCs w:val="20"/>
          </w:rPr>
          <w:t xml:space="preserve">April </w:t>
        </w:r>
        <w:r w:rsidR="00232C2A" w:rsidRPr="00162F83">
          <w:rPr>
            <w:rFonts w:ascii="Arial" w:hAnsi="Arial" w:cs="Arial"/>
            <w:b/>
            <w:sz w:val="20"/>
            <w:szCs w:val="20"/>
          </w:rPr>
          <w:t>2019</w:t>
        </w:r>
      </w:ins>
      <w:del w:id="21" w:author="Win Ei Khaing" w:date="2022-03-29T22:13:00Z">
        <w:r w:rsidRPr="00162F83" w:rsidDel="00232C2A">
          <w:rPr>
            <w:rFonts w:ascii="Arial" w:hAnsi="Arial" w:cs="Arial"/>
            <w:b/>
            <w:sz w:val="20"/>
            <w:szCs w:val="20"/>
          </w:rPr>
          <w:delText>2018-2019</w:delText>
        </w:r>
      </w:del>
    </w:p>
    <w:p w14:paraId="24BDE195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telecommunications and Information Technology company.</w:t>
      </w:r>
    </w:p>
    <w:p w14:paraId="2383E859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1675624B" w14:textId="77777777"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Junior .NET Developer</w:t>
      </w:r>
    </w:p>
    <w:p w14:paraId="3048A76C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Participated in accounting software development, beginning with requirement gathering.</w:t>
      </w:r>
    </w:p>
    <w:p w14:paraId="6E4B9B58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65937940" w14:textId="77777777" w:rsidR="00162F83" w:rsidRPr="00162F83" w:rsidRDefault="00162F83" w:rsidP="00162F8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14:paraId="659F76DF" w14:textId="77777777" w:rsidR="00162F83" w:rsidRPr="00162F83" w:rsidRDefault="00162F83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web applications for accounting and warehouse management.</w:t>
      </w:r>
    </w:p>
    <w:p w14:paraId="31A0350F" w14:textId="1B229D02" w:rsidR="00B46135" w:rsidRPr="00162F83" w:rsidDel="002D5817" w:rsidRDefault="003049CB">
      <w:pPr>
        <w:jc w:val="center"/>
        <w:rPr>
          <w:del w:id="22" w:author="Win Ei Khaing" w:date="2022-03-30T01:45:00Z"/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br w:type="page"/>
      </w:r>
      <w:del w:id="23" w:author="Win Ei Khaing" w:date="2022-03-30T01:45:00Z">
        <w:r w:rsidR="00B46135" w:rsidRPr="00162F83" w:rsidDel="002D5817">
          <w:rPr>
            <w:rFonts w:ascii="Arial" w:hAnsi="Arial" w:cs="Arial"/>
            <w:b/>
            <w:sz w:val="20"/>
            <w:szCs w:val="20"/>
          </w:rPr>
          <w:lastRenderedPageBreak/>
          <w:delText xml:space="preserve">WIN </w:delText>
        </w:r>
        <w:r w:rsidR="006561EE" w:rsidDel="002D5817">
          <w:rPr>
            <w:rFonts w:ascii="Arial" w:hAnsi="Arial" w:cs="Arial"/>
            <w:b/>
            <w:sz w:val="20"/>
            <w:szCs w:val="20"/>
          </w:rPr>
          <w:delText xml:space="preserve">EI </w:delText>
        </w:r>
        <w:r w:rsidR="00B46135" w:rsidRPr="00162F83" w:rsidDel="002D5817">
          <w:rPr>
            <w:rFonts w:ascii="Arial" w:hAnsi="Arial" w:cs="Arial"/>
            <w:b/>
            <w:sz w:val="20"/>
            <w:szCs w:val="20"/>
          </w:rPr>
          <w:delText xml:space="preserve">KHAING </w:delText>
        </w:r>
        <w:r w:rsidRPr="00162F83" w:rsidDel="002D5817">
          <w:rPr>
            <w:rFonts w:ascii="Arial" w:hAnsi="Arial" w:cs="Arial"/>
            <w:sz w:val="20"/>
            <w:szCs w:val="20"/>
          </w:rPr>
          <w:sym w:font="Symbol" w:char="F0B7"/>
        </w:r>
        <w:r w:rsidRPr="00162F83" w:rsidDel="002D5817">
          <w:rPr>
            <w:rFonts w:ascii="Arial" w:hAnsi="Arial" w:cs="Arial"/>
            <w:sz w:val="20"/>
            <w:szCs w:val="20"/>
          </w:rPr>
          <w:delText xml:space="preserve"> Page 2</w:delText>
        </w:r>
        <w:r w:rsidR="00B46135" w:rsidRPr="00162F83" w:rsidDel="002D5817">
          <w:rPr>
            <w:rFonts w:ascii="Arial" w:hAnsi="Arial" w:cs="Arial"/>
            <w:sz w:val="20"/>
            <w:szCs w:val="20"/>
          </w:rPr>
          <w:delText xml:space="preserve"> </w:delText>
        </w:r>
        <w:r w:rsidR="00B46135" w:rsidRPr="00162F83" w:rsidDel="002D5817">
          <w:rPr>
            <w:rFonts w:ascii="Arial" w:hAnsi="Arial" w:cs="Arial"/>
            <w:sz w:val="20"/>
            <w:szCs w:val="20"/>
          </w:rPr>
          <w:sym w:font="Symbol" w:char="F0B7"/>
        </w:r>
        <w:r w:rsidR="00B46135" w:rsidRPr="00162F83" w:rsidDel="002D5817">
          <w:rPr>
            <w:rFonts w:ascii="Arial" w:hAnsi="Arial" w:cs="Arial"/>
            <w:sz w:val="20"/>
            <w:szCs w:val="20"/>
          </w:rPr>
          <w:delText xml:space="preserve"> 641-819-1641</w:delText>
        </w:r>
      </w:del>
    </w:p>
    <w:p w14:paraId="6A205770" w14:textId="6217E2FE" w:rsidR="006561EE" w:rsidRPr="00162F83" w:rsidDel="002D5817" w:rsidRDefault="002D5817">
      <w:pPr>
        <w:jc w:val="center"/>
        <w:rPr>
          <w:del w:id="24" w:author="Win Ei Khaing" w:date="2022-03-30T01:45:00Z"/>
          <w:rFonts w:ascii="Arial" w:hAnsi="Arial" w:cs="Arial"/>
          <w:sz w:val="20"/>
          <w:szCs w:val="20"/>
        </w:rPr>
      </w:pPr>
      <w:del w:id="25" w:author="Win Ei Khaing" w:date="2022-03-30T01:45:00Z">
        <w:r w:rsidDel="002D5817">
          <w:fldChar w:fldCharType="begin"/>
        </w:r>
        <w:r w:rsidDel="002D5817">
          <w:delInstrText xml:space="preserve"> HYPERLINK "mailto:wineikhaing@hotmail.com" </w:delInstrText>
        </w:r>
        <w:r w:rsidDel="002D5817">
          <w:fldChar w:fldCharType="separate"/>
        </w:r>
        <w:r w:rsidR="006561EE" w:rsidRPr="00EE6A4C" w:rsidDel="002D5817">
          <w:rPr>
            <w:rStyle w:val="Hyperlink"/>
            <w:rFonts w:ascii="Arial" w:hAnsi="Arial" w:cs="Arial"/>
            <w:sz w:val="20"/>
            <w:szCs w:val="20"/>
          </w:rPr>
          <w:delText>wineikhaing@hotmail.com</w:delText>
        </w:r>
        <w:r w:rsidDel="002D5817">
          <w:rPr>
            <w:rStyle w:val="Hyperlink"/>
            <w:rFonts w:ascii="Arial" w:hAnsi="Arial" w:cs="Arial"/>
            <w:sz w:val="20"/>
            <w:szCs w:val="20"/>
          </w:rPr>
          <w:fldChar w:fldCharType="end"/>
        </w:r>
        <w:r w:rsidR="006561EE" w:rsidDel="002D5817">
          <w:rPr>
            <w:rFonts w:ascii="Arial" w:hAnsi="Arial" w:cs="Arial"/>
            <w:sz w:val="20"/>
            <w:szCs w:val="20"/>
          </w:rPr>
          <w:delText xml:space="preserve"> </w:delText>
        </w:r>
        <w:r w:rsidR="006561EE" w:rsidRPr="00162F83" w:rsidDel="002D5817">
          <w:rPr>
            <w:rFonts w:ascii="Arial" w:hAnsi="Arial" w:cs="Arial"/>
            <w:sz w:val="20"/>
            <w:szCs w:val="20"/>
          </w:rPr>
          <w:sym w:font="Symbol" w:char="F0B7"/>
        </w:r>
        <w:r w:rsidR="006561EE" w:rsidRPr="00162F83" w:rsidDel="002D5817">
          <w:rPr>
            <w:rFonts w:ascii="Arial" w:hAnsi="Arial" w:cs="Arial"/>
            <w:sz w:val="20"/>
            <w:szCs w:val="20"/>
          </w:rPr>
          <w:delText xml:space="preserve"> </w:delText>
        </w:r>
        <w:r w:rsidDel="002D5817">
          <w:fldChar w:fldCharType="begin"/>
        </w:r>
        <w:r w:rsidDel="002D5817">
          <w:delInstrText xml:space="preserve"> HYPERLINK "https://www.linkedin.com/in/win-ei-khaing" </w:delInstrText>
        </w:r>
        <w:r w:rsidDel="002D5817">
          <w:fldChar w:fldCharType="separate"/>
        </w:r>
        <w:r w:rsidR="006561EE" w:rsidRPr="00162F83" w:rsidDel="002D5817">
          <w:rPr>
            <w:rStyle w:val="Hyperlink"/>
            <w:rFonts w:ascii="Arial" w:hAnsi="Arial" w:cs="Arial"/>
            <w:sz w:val="20"/>
            <w:szCs w:val="20"/>
          </w:rPr>
          <w:delText>https://www.linkedin.com/in/win-ei-khaing</w:delText>
        </w:r>
        <w:r w:rsidDel="002D5817">
          <w:rPr>
            <w:rStyle w:val="Hyperlink"/>
            <w:rFonts w:ascii="Arial" w:hAnsi="Arial" w:cs="Arial"/>
            <w:sz w:val="20"/>
            <w:szCs w:val="20"/>
          </w:rPr>
          <w:fldChar w:fldCharType="end"/>
        </w:r>
        <w:r w:rsidR="006561EE" w:rsidRPr="00162F83" w:rsidDel="002D5817">
          <w:rPr>
            <w:rFonts w:ascii="Arial" w:hAnsi="Arial" w:cs="Arial"/>
            <w:sz w:val="20"/>
            <w:szCs w:val="20"/>
          </w:rPr>
          <w:delText xml:space="preserve"> </w:delText>
        </w:r>
      </w:del>
    </w:p>
    <w:p w14:paraId="75C75F77" w14:textId="77777777" w:rsidR="003049CB" w:rsidRPr="004A711A" w:rsidRDefault="003049CB">
      <w:pPr>
        <w:jc w:val="center"/>
        <w:rPr>
          <w:rFonts w:ascii="Arial" w:hAnsi="Arial" w:cs="Arial"/>
          <w:b/>
          <w:sz w:val="6"/>
          <w:szCs w:val="6"/>
        </w:rPr>
        <w:pPrChange w:id="26" w:author="Win Ei Khaing" w:date="2022-03-30T01:45:00Z">
          <w:pPr>
            <w:pBdr>
              <w:bottom w:val="thinThickSmallGap" w:sz="12" w:space="1" w:color="auto"/>
            </w:pBdr>
            <w:jc w:val="both"/>
          </w:pPr>
        </w:pPrChange>
      </w:pPr>
    </w:p>
    <w:p w14:paraId="7CA65B20" w14:textId="77777777" w:rsidR="003049CB" w:rsidRPr="004A711A" w:rsidRDefault="003049CB" w:rsidP="003049CB">
      <w:pPr>
        <w:jc w:val="both"/>
        <w:rPr>
          <w:rFonts w:ascii="Arial" w:hAnsi="Arial" w:cs="Arial"/>
          <w:b/>
          <w:sz w:val="6"/>
          <w:szCs w:val="6"/>
        </w:rPr>
      </w:pPr>
    </w:p>
    <w:p w14:paraId="1502E76B" w14:textId="77777777"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2B74B30A" w14:textId="77777777"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user manuals and other documentation.</w:t>
      </w:r>
    </w:p>
    <w:p w14:paraId="37053ED4" w14:textId="77777777" w:rsidR="00290E4A" w:rsidRPr="004A711A" w:rsidRDefault="00290E4A" w:rsidP="00290E4A">
      <w:pPr>
        <w:jc w:val="both"/>
        <w:rPr>
          <w:rFonts w:ascii="Arial" w:hAnsi="Arial" w:cs="Arial"/>
          <w:i/>
          <w:sz w:val="10"/>
          <w:szCs w:val="10"/>
          <w:u w:val="single"/>
        </w:rPr>
      </w:pPr>
    </w:p>
    <w:p w14:paraId="5F482DB2" w14:textId="77777777" w:rsidR="00290E4A" w:rsidRPr="00162F83" w:rsidRDefault="00290E4A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>C#, .NET, JSON, JavaScript, jQuery, MS SQL</w:t>
      </w:r>
      <w:r w:rsidR="004A711A">
        <w:rPr>
          <w:rFonts w:ascii="Arial" w:hAnsi="Arial" w:cs="Arial"/>
          <w:i/>
          <w:sz w:val="20"/>
          <w:szCs w:val="20"/>
        </w:rPr>
        <w:t>, Bootstrap, REST, IIS</w:t>
      </w:r>
    </w:p>
    <w:p w14:paraId="6F0DE7F8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0388FAED" w14:textId="56EBB1CC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MANDALAY CITY DEVELOPMENT COMMITTEE, Mandalay,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</w:t>
      </w:r>
      <w:ins w:id="27" w:author="Win Ei Khaing" w:date="2022-03-29T22:13:00Z">
        <w:r w:rsidR="00232C2A">
          <w:rPr>
            <w:rFonts w:ascii="Arial" w:hAnsi="Arial" w:cs="Arial"/>
            <w:b/>
            <w:sz w:val="20"/>
            <w:szCs w:val="20"/>
          </w:rPr>
          <w:t xml:space="preserve">September-November </w:t>
        </w:r>
        <w:r w:rsidR="00232C2A" w:rsidRPr="00162F83">
          <w:rPr>
            <w:rFonts w:ascii="Arial" w:hAnsi="Arial" w:cs="Arial"/>
            <w:b/>
            <w:sz w:val="20"/>
            <w:szCs w:val="20"/>
          </w:rPr>
          <w:t>2018</w:t>
        </w:r>
      </w:ins>
      <w:del w:id="28" w:author="Win Ei Khaing" w:date="2022-03-29T22:13:00Z">
        <w:r w:rsidRPr="00162F83" w:rsidDel="00232C2A">
          <w:rPr>
            <w:rFonts w:ascii="Arial" w:hAnsi="Arial" w:cs="Arial"/>
            <w:b/>
            <w:sz w:val="20"/>
            <w:szCs w:val="20"/>
          </w:rPr>
          <w:delText>2018</w:delText>
        </w:r>
      </w:del>
    </w:p>
    <w:p w14:paraId="390F03E1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governmental office for city development.</w:t>
      </w:r>
    </w:p>
    <w:p w14:paraId="1014A7E8" w14:textId="77777777" w:rsidR="00B46135" w:rsidRPr="004A711A" w:rsidRDefault="00B46135" w:rsidP="00290E4A">
      <w:pPr>
        <w:jc w:val="both"/>
        <w:rPr>
          <w:rFonts w:ascii="Arial" w:hAnsi="Arial" w:cs="Arial"/>
          <w:sz w:val="10"/>
          <w:szCs w:val="10"/>
        </w:rPr>
      </w:pPr>
    </w:p>
    <w:p w14:paraId="037A289B" w14:textId="2B10CBD5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  <w:ins w:id="29" w:author="Win Ei Khaing" w:date="2022-03-29T22:14:00Z">
        <w:r w:rsidR="00232C2A">
          <w:rPr>
            <w:rFonts w:ascii="Arial" w:hAnsi="Arial" w:cs="Arial"/>
            <w:b/>
            <w:sz w:val="20"/>
            <w:szCs w:val="20"/>
          </w:rPr>
          <w:t xml:space="preserve"> </w:t>
        </w:r>
      </w:ins>
      <w:ins w:id="30" w:author="Win Ei Khaing" w:date="2022-03-29T22:13:00Z">
        <w:r w:rsidR="00232C2A">
          <w:rPr>
            <w:rFonts w:ascii="Arial" w:hAnsi="Arial" w:cs="Arial"/>
            <w:b/>
            <w:sz w:val="20"/>
            <w:szCs w:val="20"/>
          </w:rPr>
          <w:t>(Volunteer)</w:t>
        </w:r>
      </w:ins>
    </w:p>
    <w:p w14:paraId="00747411" w14:textId="77777777" w:rsidR="00B46135" w:rsidRPr="00162F83" w:rsidRDefault="00162F83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Conducted software testing and created reports for the government.</w:t>
      </w:r>
    </w:p>
    <w:p w14:paraId="0E9554AB" w14:textId="77777777" w:rsidR="00162F83" w:rsidRPr="004A711A" w:rsidRDefault="00162F83" w:rsidP="00290E4A">
      <w:pPr>
        <w:jc w:val="both"/>
        <w:rPr>
          <w:rFonts w:ascii="Arial" w:hAnsi="Arial" w:cs="Arial"/>
          <w:sz w:val="10"/>
          <w:szCs w:val="10"/>
        </w:rPr>
      </w:pPr>
    </w:p>
    <w:p w14:paraId="11DDE936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Thoroughly tested and troubleshot e-government software projects.</w:t>
      </w:r>
    </w:p>
    <w:p w14:paraId="0948675E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Wrote and implemented test cases and test result  documentation.</w:t>
      </w:r>
    </w:p>
    <w:p w14:paraId="39B23975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Provided suggestions and advice on use</w:t>
      </w:r>
      <w:r w:rsidR="004A711A">
        <w:rPr>
          <w:rFonts w:ascii="Arial" w:hAnsi="Arial" w:cs="Arial"/>
          <w:sz w:val="20"/>
          <w:szCs w:val="20"/>
        </w:rPr>
        <w:t>fulness of proposed government</w:t>
      </w:r>
      <w:r w:rsidRPr="00162F83">
        <w:rPr>
          <w:rFonts w:ascii="Arial" w:hAnsi="Arial" w:cs="Arial"/>
          <w:sz w:val="20"/>
          <w:szCs w:val="20"/>
        </w:rPr>
        <w:t xml:space="preserve"> projects.</w:t>
      </w:r>
    </w:p>
    <w:p w14:paraId="05531776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5FB7AC7C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6561EE">
        <w:rPr>
          <w:rFonts w:ascii="Arial" w:hAnsi="Arial" w:cs="Arial"/>
          <w:i/>
          <w:sz w:val="20"/>
          <w:szCs w:val="20"/>
        </w:rPr>
        <w:t xml:space="preserve">Java, Spring, </w:t>
      </w:r>
      <w:r w:rsidRPr="00162F83">
        <w:rPr>
          <w:rFonts w:ascii="Arial" w:hAnsi="Arial" w:cs="Arial"/>
          <w:i/>
          <w:sz w:val="20"/>
          <w:szCs w:val="20"/>
        </w:rPr>
        <w:t>PHP, MS SQL</w:t>
      </w:r>
      <w:r w:rsidR="004A711A">
        <w:rPr>
          <w:rFonts w:ascii="Arial" w:hAnsi="Arial" w:cs="Arial"/>
          <w:i/>
          <w:sz w:val="20"/>
          <w:szCs w:val="20"/>
        </w:rPr>
        <w:t xml:space="preserve">, </w:t>
      </w:r>
      <w:r w:rsidR="006561EE">
        <w:rPr>
          <w:rFonts w:ascii="Arial" w:hAnsi="Arial" w:cs="Arial"/>
          <w:i/>
          <w:sz w:val="20"/>
          <w:szCs w:val="20"/>
        </w:rPr>
        <w:t xml:space="preserve">MySQL, </w:t>
      </w:r>
      <w:r w:rsidR="004A711A">
        <w:rPr>
          <w:rFonts w:ascii="Arial" w:hAnsi="Arial" w:cs="Arial"/>
          <w:i/>
          <w:sz w:val="20"/>
          <w:szCs w:val="20"/>
        </w:rPr>
        <w:t>Bootstrap, IIS</w:t>
      </w:r>
    </w:p>
    <w:p w14:paraId="2460E7BE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34A71D92" w14:textId="4A464E48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GRAPE CITY,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</w:t>
      </w:r>
      <w:ins w:id="31" w:author="Win Ei Khaing" w:date="2022-03-29T22:12:00Z">
        <w:r w:rsidR="00232C2A">
          <w:rPr>
            <w:rFonts w:ascii="Arial" w:hAnsi="Arial" w:cs="Arial"/>
            <w:b/>
            <w:sz w:val="20"/>
            <w:szCs w:val="20"/>
          </w:rPr>
          <w:t xml:space="preserve">May-July </w:t>
        </w:r>
        <w:r w:rsidR="00232C2A" w:rsidRPr="00162F83">
          <w:rPr>
            <w:rFonts w:ascii="Arial" w:hAnsi="Arial" w:cs="Arial"/>
            <w:b/>
            <w:sz w:val="20"/>
            <w:szCs w:val="20"/>
          </w:rPr>
          <w:t>2018</w:t>
        </w:r>
      </w:ins>
      <w:del w:id="32" w:author="Win Ei Khaing" w:date="2022-03-29T22:12:00Z">
        <w:r w:rsidRPr="00162F83" w:rsidDel="00232C2A">
          <w:rPr>
            <w:rFonts w:ascii="Arial" w:hAnsi="Arial" w:cs="Arial"/>
            <w:b/>
            <w:sz w:val="20"/>
            <w:szCs w:val="20"/>
          </w:rPr>
          <w:delText>2018</w:delText>
        </w:r>
      </w:del>
    </w:p>
    <w:p w14:paraId="0A2630B3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testing company for software developed in the head office in Japan.</w:t>
      </w:r>
    </w:p>
    <w:p w14:paraId="76270184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51721186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  <w:r w:rsidRPr="00162F83">
        <w:rPr>
          <w:rFonts w:ascii="Arial" w:hAnsi="Arial" w:cs="Arial"/>
          <w:sz w:val="20"/>
          <w:szCs w:val="20"/>
        </w:rPr>
        <w:t xml:space="preserve"> (intern)</w:t>
      </w:r>
    </w:p>
    <w:p w14:paraId="2017232A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Investigated, tested, and reported bugs.</w:t>
      </w:r>
    </w:p>
    <w:p w14:paraId="32ACC1CC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28938A26" w14:textId="77777777"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C# Windows Forms applications with MS Access databases.</w:t>
      </w:r>
    </w:p>
    <w:p w14:paraId="3F27A1E1" w14:textId="77777777"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test points, test scenarios, and test cases.</w:t>
      </w:r>
    </w:p>
    <w:p w14:paraId="6E7A18EA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5D1AC397" w14:textId="77777777" w:rsidR="00162F83" w:rsidRPr="00162F83" w:rsidRDefault="00162F83" w:rsidP="00162F83">
      <w:pPr>
        <w:jc w:val="both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C#, MS Access</w:t>
      </w:r>
    </w:p>
    <w:p w14:paraId="66CE57FD" w14:textId="0703E2CB" w:rsidR="00290E4A" w:rsidRDefault="00290E4A" w:rsidP="003049CB">
      <w:pPr>
        <w:jc w:val="both"/>
        <w:rPr>
          <w:ins w:id="33" w:author="Win Ei Khaing" w:date="2022-03-29T22:12:00Z"/>
          <w:rFonts w:ascii="Arial" w:hAnsi="Arial" w:cs="Arial"/>
          <w:b/>
          <w:sz w:val="20"/>
          <w:szCs w:val="20"/>
        </w:rPr>
      </w:pPr>
    </w:p>
    <w:p w14:paraId="5D2EFDAA" w14:textId="518E770B" w:rsidR="00232C2A" w:rsidRPr="00A37528" w:rsidRDefault="00232C2A" w:rsidP="00232C2A">
      <w:pPr>
        <w:jc w:val="both"/>
        <w:rPr>
          <w:ins w:id="34" w:author="Win Ei Khaing" w:date="2022-03-29T22:12:00Z"/>
          <w:rFonts w:ascii="Arial" w:hAnsi="Arial" w:cs="Arial"/>
          <w:sz w:val="20"/>
          <w:szCs w:val="20"/>
        </w:rPr>
      </w:pPr>
      <w:ins w:id="35" w:author="Win Ei Khaing" w:date="2022-03-29T22:12:00Z">
        <w:r w:rsidRPr="00A37528">
          <w:rPr>
            <w:rFonts w:ascii="Arial" w:hAnsi="Arial" w:cs="Arial"/>
            <w:b/>
            <w:sz w:val="20"/>
            <w:szCs w:val="20"/>
          </w:rPr>
          <w:t xml:space="preserve">Freelance in Mandalay and Yangon, Myanmar </w:t>
        </w:r>
        <w:r w:rsidRPr="00A37528">
          <w:rPr>
            <w:rFonts w:ascii="Arial" w:hAnsi="Arial" w:cs="Arial"/>
            <w:b/>
            <w:sz w:val="20"/>
            <w:szCs w:val="20"/>
          </w:rPr>
          <w:sym w:font="Symbol" w:char="F0B7"/>
        </w:r>
        <w:r w:rsidRPr="00A37528">
          <w:rPr>
            <w:rFonts w:ascii="Arial" w:hAnsi="Arial" w:cs="Arial"/>
            <w:b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sz w:val="20"/>
            <w:szCs w:val="20"/>
          </w:rPr>
          <w:t xml:space="preserve"> </w:t>
        </w:r>
      </w:ins>
      <w:ins w:id="36" w:author="Win Ei Khaing" w:date="2022-03-30T01:29:00Z">
        <w:r w:rsidR="00834979">
          <w:rPr>
            <w:rFonts w:ascii="Arial" w:hAnsi="Arial" w:cs="Arial"/>
            <w:b/>
            <w:sz w:val="20"/>
            <w:szCs w:val="20"/>
          </w:rPr>
          <w:t>Ma</w:t>
        </w:r>
      </w:ins>
      <w:ins w:id="37" w:author="Win Ei Khaing" w:date="2022-03-30T01:30:00Z">
        <w:r w:rsidR="00834979">
          <w:rPr>
            <w:rFonts w:ascii="Arial" w:hAnsi="Arial" w:cs="Arial"/>
            <w:b/>
            <w:sz w:val="20"/>
            <w:szCs w:val="20"/>
          </w:rPr>
          <w:t>y</w:t>
        </w:r>
      </w:ins>
      <w:ins w:id="38" w:author="Win Ei Khaing" w:date="2022-03-29T22:12:00Z">
        <w:r>
          <w:rPr>
            <w:rFonts w:ascii="Arial" w:hAnsi="Arial" w:cs="Arial"/>
            <w:b/>
            <w:sz w:val="20"/>
            <w:szCs w:val="20"/>
          </w:rPr>
          <w:t xml:space="preserve"> </w:t>
        </w:r>
        <w:r w:rsidRPr="00A37528">
          <w:rPr>
            <w:rFonts w:ascii="Arial" w:hAnsi="Arial" w:cs="Arial"/>
            <w:b/>
            <w:sz w:val="20"/>
            <w:szCs w:val="20"/>
          </w:rPr>
          <w:t>201</w:t>
        </w:r>
      </w:ins>
      <w:ins w:id="39" w:author="Win Ei Khaing" w:date="2022-03-30T01:29:00Z">
        <w:r w:rsidR="00834979">
          <w:rPr>
            <w:rFonts w:ascii="Arial" w:hAnsi="Arial" w:cs="Arial"/>
            <w:b/>
            <w:sz w:val="20"/>
            <w:szCs w:val="20"/>
          </w:rPr>
          <w:t>7</w:t>
        </w:r>
      </w:ins>
      <w:ins w:id="40" w:author="Win Ei Khaing" w:date="2022-03-29T22:30:00Z">
        <w:r w:rsidR="009E6A95">
          <w:rPr>
            <w:rFonts w:ascii="Arial" w:hAnsi="Arial" w:cs="Arial"/>
            <w:b/>
            <w:sz w:val="20"/>
            <w:szCs w:val="20"/>
          </w:rPr>
          <w:t>-</w:t>
        </w:r>
      </w:ins>
      <w:ins w:id="41" w:author="Win Ei Khaing" w:date="2022-03-29T22:12:00Z">
        <w:r>
          <w:rPr>
            <w:rFonts w:ascii="Arial" w:hAnsi="Arial" w:cs="Arial"/>
            <w:b/>
            <w:sz w:val="20"/>
            <w:szCs w:val="20"/>
          </w:rPr>
          <w:t xml:space="preserve">November </w:t>
        </w:r>
        <w:r w:rsidRPr="00A37528">
          <w:rPr>
            <w:rFonts w:ascii="Arial" w:hAnsi="Arial" w:cs="Arial"/>
            <w:b/>
            <w:sz w:val="20"/>
            <w:szCs w:val="20"/>
          </w:rPr>
          <w:t>20</w:t>
        </w:r>
        <w:r>
          <w:rPr>
            <w:rFonts w:ascii="Arial" w:hAnsi="Arial" w:cs="Arial"/>
            <w:b/>
            <w:sz w:val="20"/>
            <w:szCs w:val="20"/>
          </w:rPr>
          <w:t>18</w:t>
        </w:r>
      </w:ins>
    </w:p>
    <w:p w14:paraId="6EC64403" w14:textId="77777777" w:rsidR="00232C2A" w:rsidRPr="00A37528" w:rsidRDefault="00232C2A" w:rsidP="00232C2A">
      <w:pPr>
        <w:jc w:val="both"/>
        <w:rPr>
          <w:ins w:id="42" w:author="Win Ei Khaing" w:date="2022-03-29T22:12:00Z"/>
          <w:rFonts w:ascii="Arial" w:hAnsi="Arial" w:cs="Arial"/>
          <w:sz w:val="20"/>
          <w:szCs w:val="20"/>
        </w:rPr>
      </w:pPr>
      <w:ins w:id="43" w:author="Win Ei Khaing" w:date="2022-03-29T22:12:00Z">
        <w:r w:rsidRPr="00A37528">
          <w:rPr>
            <w:rFonts w:ascii="Arial" w:hAnsi="Arial" w:cs="Arial"/>
            <w:sz w:val="20"/>
            <w:szCs w:val="20"/>
          </w:rPr>
          <w:t>A freelance group with other five freelancers.</w:t>
        </w:r>
      </w:ins>
    </w:p>
    <w:p w14:paraId="472C1E73" w14:textId="77777777" w:rsidR="00232C2A" w:rsidRPr="00A37528" w:rsidRDefault="00232C2A" w:rsidP="00232C2A">
      <w:pPr>
        <w:jc w:val="both"/>
        <w:rPr>
          <w:ins w:id="44" w:author="Win Ei Khaing" w:date="2022-03-29T22:12:00Z"/>
          <w:rFonts w:ascii="Arial" w:hAnsi="Arial" w:cs="Arial"/>
          <w:sz w:val="10"/>
          <w:szCs w:val="10"/>
        </w:rPr>
      </w:pPr>
    </w:p>
    <w:p w14:paraId="02990942" w14:textId="77777777" w:rsidR="00232C2A" w:rsidRPr="00A37528" w:rsidRDefault="00232C2A" w:rsidP="00232C2A">
      <w:pPr>
        <w:jc w:val="both"/>
        <w:rPr>
          <w:ins w:id="45" w:author="Win Ei Khaing" w:date="2022-03-29T22:12:00Z"/>
          <w:rFonts w:ascii="Arial" w:hAnsi="Arial" w:cs="Arial"/>
          <w:sz w:val="20"/>
          <w:szCs w:val="20"/>
        </w:rPr>
      </w:pPr>
      <w:ins w:id="46" w:author="Win Ei Khaing" w:date="2022-03-29T22:12:00Z">
        <w:r w:rsidRPr="00A37528">
          <w:rPr>
            <w:rFonts w:ascii="Arial" w:hAnsi="Arial" w:cs="Arial"/>
            <w:b/>
            <w:sz w:val="20"/>
            <w:szCs w:val="20"/>
          </w:rPr>
          <w:t>Freelancer</w:t>
        </w:r>
      </w:ins>
    </w:p>
    <w:p w14:paraId="4404D688" w14:textId="77777777" w:rsidR="00232C2A" w:rsidRPr="00A37528" w:rsidRDefault="00232C2A" w:rsidP="00232C2A">
      <w:pPr>
        <w:jc w:val="both"/>
        <w:rPr>
          <w:ins w:id="47" w:author="Win Ei Khaing" w:date="2022-03-29T22:12:00Z"/>
          <w:rFonts w:ascii="Arial" w:hAnsi="Arial" w:cs="Arial"/>
          <w:sz w:val="20"/>
          <w:szCs w:val="20"/>
        </w:rPr>
      </w:pPr>
      <w:ins w:id="48" w:author="Win Ei Khaing" w:date="2022-03-29T22:12:00Z">
        <w:r w:rsidRPr="00A37528">
          <w:rPr>
            <w:rFonts w:ascii="Arial" w:hAnsi="Arial" w:cs="Arial"/>
            <w:sz w:val="20"/>
            <w:szCs w:val="20"/>
          </w:rPr>
          <w:t>Active participating in the whole software life cycle.</w:t>
        </w:r>
      </w:ins>
    </w:p>
    <w:p w14:paraId="08A70A09" w14:textId="77777777" w:rsidR="00232C2A" w:rsidRPr="00A37528" w:rsidRDefault="00232C2A" w:rsidP="00232C2A">
      <w:pPr>
        <w:jc w:val="both"/>
        <w:rPr>
          <w:ins w:id="49" w:author="Win Ei Khaing" w:date="2022-03-29T22:12:00Z"/>
          <w:rFonts w:ascii="Arial" w:hAnsi="Arial" w:cs="Arial"/>
          <w:sz w:val="10"/>
          <w:szCs w:val="10"/>
        </w:rPr>
      </w:pPr>
    </w:p>
    <w:p w14:paraId="0B38B199" w14:textId="77777777" w:rsidR="00232C2A" w:rsidRPr="00A37528" w:rsidRDefault="00232C2A" w:rsidP="00232C2A">
      <w:pPr>
        <w:pStyle w:val="ListParagraph"/>
        <w:numPr>
          <w:ilvl w:val="0"/>
          <w:numId w:val="32"/>
        </w:numPr>
        <w:jc w:val="both"/>
        <w:rPr>
          <w:ins w:id="50" w:author="Win Ei Khaing" w:date="2022-03-29T22:12:00Z"/>
          <w:rFonts w:ascii="Arial" w:hAnsi="Arial" w:cs="Arial"/>
          <w:sz w:val="20"/>
          <w:szCs w:val="20"/>
        </w:rPr>
      </w:pPr>
      <w:ins w:id="51" w:author="Win Ei Khaing" w:date="2022-03-29T22:12:00Z">
        <w:r w:rsidRPr="00A37528">
          <w:rPr>
            <w:rFonts w:ascii="Arial" w:hAnsi="Arial" w:cs="Arial"/>
            <w:sz w:val="20"/>
            <w:szCs w:val="20"/>
          </w:rPr>
          <w:t>Communication with clients.</w:t>
        </w:r>
      </w:ins>
    </w:p>
    <w:p w14:paraId="1901E226" w14:textId="77777777" w:rsidR="00232C2A" w:rsidRPr="00A37528" w:rsidRDefault="00232C2A" w:rsidP="00232C2A">
      <w:pPr>
        <w:pStyle w:val="ListParagraph"/>
        <w:numPr>
          <w:ilvl w:val="0"/>
          <w:numId w:val="32"/>
        </w:numPr>
        <w:jc w:val="both"/>
        <w:rPr>
          <w:ins w:id="52" w:author="Win Ei Khaing" w:date="2022-03-29T22:12:00Z"/>
          <w:rFonts w:ascii="Arial" w:hAnsi="Arial" w:cs="Arial"/>
          <w:sz w:val="20"/>
          <w:szCs w:val="20"/>
        </w:rPr>
      </w:pPr>
      <w:ins w:id="53" w:author="Win Ei Khaing" w:date="2022-03-29T22:12:00Z">
        <w:r w:rsidRPr="00A37528">
          <w:rPr>
            <w:rFonts w:ascii="Arial" w:hAnsi="Arial" w:cs="Arial"/>
            <w:sz w:val="20"/>
            <w:szCs w:val="20"/>
          </w:rPr>
          <w:t>Requirement analysis.</w:t>
        </w:r>
      </w:ins>
    </w:p>
    <w:p w14:paraId="784D7BAE" w14:textId="77777777" w:rsidR="00232C2A" w:rsidRPr="00A37528" w:rsidRDefault="00232C2A" w:rsidP="00232C2A">
      <w:pPr>
        <w:pStyle w:val="ListParagraph"/>
        <w:numPr>
          <w:ilvl w:val="0"/>
          <w:numId w:val="32"/>
        </w:numPr>
        <w:jc w:val="both"/>
        <w:rPr>
          <w:ins w:id="54" w:author="Win Ei Khaing" w:date="2022-03-29T22:12:00Z"/>
          <w:rFonts w:ascii="Arial" w:hAnsi="Arial" w:cs="Arial"/>
          <w:sz w:val="20"/>
          <w:szCs w:val="20"/>
        </w:rPr>
      </w:pPr>
      <w:ins w:id="55" w:author="Win Ei Khaing" w:date="2022-03-29T22:12:00Z">
        <w:r w:rsidRPr="00A37528">
          <w:rPr>
            <w:rFonts w:ascii="Arial" w:hAnsi="Arial" w:cs="Arial"/>
            <w:sz w:val="20"/>
            <w:szCs w:val="20"/>
          </w:rPr>
          <w:t>Proposed and implemented database design.</w:t>
        </w:r>
      </w:ins>
    </w:p>
    <w:p w14:paraId="4F8EC509" w14:textId="77777777" w:rsidR="00232C2A" w:rsidRPr="00A37528" w:rsidRDefault="00232C2A" w:rsidP="00232C2A">
      <w:pPr>
        <w:pStyle w:val="ListParagraph"/>
        <w:numPr>
          <w:ilvl w:val="0"/>
          <w:numId w:val="32"/>
        </w:numPr>
        <w:jc w:val="both"/>
        <w:rPr>
          <w:ins w:id="56" w:author="Win Ei Khaing" w:date="2022-03-29T22:12:00Z"/>
          <w:rFonts w:ascii="Arial" w:hAnsi="Arial" w:cs="Arial"/>
          <w:sz w:val="20"/>
          <w:szCs w:val="20"/>
        </w:rPr>
      </w:pPr>
      <w:ins w:id="57" w:author="Win Ei Khaing" w:date="2022-03-29T22:12:00Z">
        <w:r w:rsidRPr="00A37528">
          <w:rPr>
            <w:rFonts w:ascii="Arial" w:hAnsi="Arial" w:cs="Arial"/>
            <w:sz w:val="20"/>
            <w:szCs w:val="20"/>
          </w:rPr>
          <w:t>Developed comprehensive web applications, Windows Forms applications, APIs and Web Services by using the technologies the clients required.</w:t>
        </w:r>
      </w:ins>
    </w:p>
    <w:p w14:paraId="3329C9CE" w14:textId="77777777" w:rsidR="00232C2A" w:rsidRPr="00A37528" w:rsidRDefault="00232C2A" w:rsidP="00232C2A">
      <w:pPr>
        <w:pStyle w:val="ListParagraph"/>
        <w:numPr>
          <w:ilvl w:val="0"/>
          <w:numId w:val="32"/>
        </w:numPr>
        <w:jc w:val="both"/>
        <w:rPr>
          <w:ins w:id="58" w:author="Win Ei Khaing" w:date="2022-03-29T22:12:00Z"/>
          <w:rFonts w:ascii="Arial" w:hAnsi="Arial" w:cs="Arial"/>
          <w:sz w:val="20"/>
          <w:szCs w:val="20"/>
        </w:rPr>
      </w:pPr>
      <w:ins w:id="59" w:author="Win Ei Khaing" w:date="2022-03-29T22:12:00Z">
        <w:r w:rsidRPr="00A37528">
          <w:rPr>
            <w:rFonts w:ascii="Arial" w:hAnsi="Arial" w:cs="Arial"/>
            <w:sz w:val="20"/>
            <w:szCs w:val="20"/>
          </w:rPr>
          <w:t>Tested software using unit, integration, and user acceptance testing techniques.</w:t>
        </w:r>
      </w:ins>
    </w:p>
    <w:p w14:paraId="652FAE03" w14:textId="77777777" w:rsidR="00232C2A" w:rsidRPr="00A37528" w:rsidRDefault="00232C2A" w:rsidP="00232C2A">
      <w:pPr>
        <w:pStyle w:val="ListParagraph"/>
        <w:numPr>
          <w:ilvl w:val="0"/>
          <w:numId w:val="32"/>
        </w:numPr>
        <w:jc w:val="both"/>
        <w:rPr>
          <w:ins w:id="60" w:author="Win Ei Khaing" w:date="2022-03-29T22:12:00Z"/>
          <w:rFonts w:ascii="Arial" w:hAnsi="Arial" w:cs="Arial"/>
          <w:sz w:val="20"/>
          <w:szCs w:val="20"/>
        </w:rPr>
      </w:pPr>
      <w:ins w:id="61" w:author="Win Ei Khaing" w:date="2022-03-29T22:12:00Z">
        <w:r w:rsidRPr="00A37528">
          <w:rPr>
            <w:rFonts w:ascii="Arial" w:hAnsi="Arial" w:cs="Arial"/>
            <w:sz w:val="20"/>
            <w:szCs w:val="20"/>
          </w:rPr>
          <w:t>Prepared user manuals and other documentation.</w:t>
        </w:r>
      </w:ins>
    </w:p>
    <w:p w14:paraId="7133A28C" w14:textId="77777777" w:rsidR="00232C2A" w:rsidRPr="00A37528" w:rsidRDefault="00232C2A" w:rsidP="00232C2A">
      <w:pPr>
        <w:pStyle w:val="ListParagraph"/>
        <w:numPr>
          <w:ilvl w:val="0"/>
          <w:numId w:val="32"/>
        </w:numPr>
        <w:jc w:val="both"/>
        <w:rPr>
          <w:ins w:id="62" w:author="Win Ei Khaing" w:date="2022-03-29T22:12:00Z"/>
          <w:rFonts w:ascii="Arial" w:hAnsi="Arial" w:cs="Arial"/>
          <w:sz w:val="20"/>
          <w:szCs w:val="20"/>
        </w:rPr>
      </w:pPr>
      <w:ins w:id="63" w:author="Win Ei Khaing" w:date="2022-03-29T22:12:00Z">
        <w:r w:rsidRPr="00A37528">
          <w:rPr>
            <w:rFonts w:ascii="Arial" w:hAnsi="Arial" w:cs="Arial"/>
            <w:sz w:val="20"/>
            <w:szCs w:val="20"/>
          </w:rPr>
          <w:t>Prepared documentation, such as UAT and operation manuals.</w:t>
        </w:r>
      </w:ins>
    </w:p>
    <w:p w14:paraId="64EFBF8E" w14:textId="77777777" w:rsidR="00232C2A" w:rsidRPr="00602F6C" w:rsidRDefault="00232C2A" w:rsidP="00232C2A">
      <w:pPr>
        <w:pStyle w:val="ListParagraph"/>
        <w:numPr>
          <w:ilvl w:val="0"/>
          <w:numId w:val="32"/>
        </w:numPr>
        <w:jc w:val="both"/>
        <w:rPr>
          <w:ins w:id="64" w:author="Win Ei Khaing" w:date="2022-03-29T22:12:00Z"/>
          <w:rFonts w:ascii="Arial" w:hAnsi="Arial" w:cs="Arial"/>
          <w:sz w:val="20"/>
          <w:szCs w:val="20"/>
        </w:rPr>
      </w:pPr>
      <w:ins w:id="65" w:author="Win Ei Khaing" w:date="2022-03-29T22:12:00Z">
        <w:r w:rsidRPr="00A37528">
          <w:rPr>
            <w:rFonts w:ascii="Arial" w:hAnsi="Arial" w:cs="Arial"/>
            <w:sz w:val="20"/>
            <w:szCs w:val="20"/>
          </w:rPr>
          <w:t>Project support and maintenance after deployment</w:t>
        </w:r>
        <w:r>
          <w:rPr>
            <w:rFonts w:ascii="Arial" w:hAnsi="Arial" w:cs="Arial"/>
            <w:sz w:val="20"/>
            <w:szCs w:val="20"/>
          </w:rPr>
          <w:t>.</w:t>
        </w:r>
      </w:ins>
    </w:p>
    <w:p w14:paraId="5C949D99" w14:textId="77777777" w:rsidR="00232C2A" w:rsidRPr="00A37528" w:rsidRDefault="00232C2A" w:rsidP="00232C2A">
      <w:pPr>
        <w:jc w:val="both"/>
        <w:rPr>
          <w:ins w:id="66" w:author="Win Ei Khaing" w:date="2022-03-29T22:12:00Z"/>
          <w:rFonts w:ascii="Arial" w:hAnsi="Arial" w:cs="Arial"/>
          <w:sz w:val="10"/>
          <w:szCs w:val="10"/>
        </w:rPr>
      </w:pPr>
    </w:p>
    <w:p w14:paraId="4C6EEFD1" w14:textId="77777777" w:rsidR="00232C2A" w:rsidRPr="00A37528" w:rsidRDefault="00232C2A" w:rsidP="00232C2A">
      <w:pPr>
        <w:jc w:val="both"/>
        <w:rPr>
          <w:ins w:id="67" w:author="Win Ei Khaing" w:date="2022-03-29T22:12:00Z"/>
          <w:rFonts w:ascii="Arial" w:hAnsi="Arial" w:cs="Arial"/>
          <w:i/>
          <w:sz w:val="20"/>
          <w:szCs w:val="20"/>
        </w:rPr>
      </w:pPr>
      <w:ins w:id="68" w:author="Win Ei Khaing" w:date="2022-03-29T22:12:00Z">
        <w:r w:rsidRPr="00602F6C">
          <w:rPr>
            <w:rFonts w:ascii="Arial" w:hAnsi="Arial" w:cs="Arial"/>
            <w:b/>
            <w:i/>
            <w:sz w:val="20"/>
            <w:szCs w:val="20"/>
          </w:rPr>
          <w:t>Technologies Used:</w:t>
        </w:r>
        <w:r w:rsidRPr="00A37528">
          <w:rPr>
            <w:rFonts w:ascii="Arial" w:hAnsi="Arial" w:cs="Arial"/>
            <w:i/>
            <w:sz w:val="20"/>
            <w:szCs w:val="20"/>
          </w:rPr>
          <w:t xml:space="preserve"> Java, Spring, MSSQL, MySQL, Bootstrap</w:t>
        </w:r>
        <w:r>
          <w:rPr>
            <w:rFonts w:ascii="Arial" w:hAnsi="Arial" w:cs="Arial"/>
            <w:i/>
            <w:sz w:val="20"/>
            <w:szCs w:val="20"/>
          </w:rPr>
          <w:t>, React</w:t>
        </w:r>
        <w:r w:rsidRPr="00A37528">
          <w:rPr>
            <w:rFonts w:ascii="Arial" w:hAnsi="Arial" w:cs="Arial"/>
            <w:i/>
            <w:sz w:val="20"/>
            <w:szCs w:val="20"/>
          </w:rPr>
          <w:t>, Tomcat</w:t>
        </w:r>
      </w:ins>
    </w:p>
    <w:p w14:paraId="3B20321B" w14:textId="77777777" w:rsidR="00232C2A" w:rsidRDefault="00232C2A" w:rsidP="003049CB">
      <w:pPr>
        <w:jc w:val="both"/>
        <w:rPr>
          <w:ins w:id="69" w:author="Win Ei Khaing" w:date="2022-03-29T22:11:00Z"/>
          <w:rFonts w:ascii="Arial" w:hAnsi="Arial" w:cs="Arial"/>
          <w:b/>
          <w:sz w:val="20"/>
          <w:szCs w:val="20"/>
        </w:rPr>
      </w:pPr>
    </w:p>
    <w:p w14:paraId="3BF6C93C" w14:textId="77777777" w:rsidR="00232C2A" w:rsidRPr="00162F83" w:rsidRDefault="00232C2A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1512607A" w14:textId="77777777" w:rsidR="00C153CE" w:rsidRPr="00162F83" w:rsidRDefault="00C153CE" w:rsidP="00C153CE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ACADEMIC PROJECTS</w:t>
      </w:r>
    </w:p>
    <w:p w14:paraId="7D0BDA72" w14:textId="77777777" w:rsidR="00C153CE" w:rsidRPr="00162F83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14:paraId="4AC8351C" w14:textId="6C3C40DD" w:rsidR="004A711A" w:rsidRPr="004A711A" w:rsidRDefault="004A711A" w:rsidP="00513105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Blog API, MIU (2022):</w:t>
      </w:r>
      <w:r>
        <w:rPr>
          <w:rFonts w:ascii="Arial" w:hAnsi="Arial" w:cs="Arial"/>
          <w:sz w:val="20"/>
          <w:szCs w:val="20"/>
        </w:rPr>
        <w:t xml:space="preserve"> Created a blogging API as a group of 3, with 3 called microservices (User, Post, and Comment). </w:t>
      </w: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Spring Boot, MySQL</w:t>
      </w:r>
      <w:ins w:id="70" w:author="Win Ei Khaing" w:date="2022-03-30T12:04:00Z">
        <w:r w:rsidR="00604726">
          <w:rPr>
            <w:rFonts w:ascii="Arial" w:hAnsi="Arial" w:cs="Arial"/>
            <w:i/>
            <w:sz w:val="20"/>
            <w:szCs w:val="20"/>
          </w:rPr>
          <w:t>, Hibernate</w:t>
        </w:r>
      </w:ins>
    </w:p>
    <w:p w14:paraId="7DAA4A03" w14:textId="77777777" w:rsidR="004A711A" w:rsidRPr="004A711A" w:rsidRDefault="004A711A" w:rsidP="00513105">
      <w:pPr>
        <w:jc w:val="both"/>
        <w:rPr>
          <w:rFonts w:ascii="Arial" w:hAnsi="Arial" w:cs="Arial"/>
          <w:b/>
          <w:sz w:val="10"/>
          <w:szCs w:val="10"/>
        </w:rPr>
      </w:pPr>
    </w:p>
    <w:p w14:paraId="08E642F0" w14:textId="77777777" w:rsidR="00C153CE" w:rsidRDefault="00162F83" w:rsidP="0051310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Library Management System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MIU </w:t>
      </w:r>
      <w:r w:rsidR="00BE496C" w:rsidRPr="00162F83">
        <w:rPr>
          <w:rFonts w:ascii="Arial" w:hAnsi="Arial" w:cs="Arial"/>
          <w:b/>
          <w:sz w:val="20"/>
          <w:szCs w:val="20"/>
        </w:rPr>
        <w:t>(</w:t>
      </w:r>
      <w:r w:rsidRPr="00162F83">
        <w:rPr>
          <w:rFonts w:ascii="Arial" w:hAnsi="Arial" w:cs="Arial"/>
          <w:b/>
          <w:sz w:val="20"/>
          <w:szCs w:val="20"/>
        </w:rPr>
        <w:t>2021</w:t>
      </w:r>
      <w:r w:rsidR="00BE496C" w:rsidRPr="00162F83">
        <w:rPr>
          <w:rFonts w:ascii="Arial" w:hAnsi="Arial" w:cs="Arial"/>
          <w:b/>
          <w:sz w:val="20"/>
          <w:szCs w:val="20"/>
        </w:rPr>
        <w:t>)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: </w:t>
      </w:r>
      <w:r w:rsidRPr="00162F83">
        <w:rPr>
          <w:rFonts w:ascii="Arial" w:hAnsi="Arial" w:cs="Arial"/>
          <w:sz w:val="20"/>
          <w:szCs w:val="20"/>
        </w:rPr>
        <w:t>Worked with a team of 4 to develop a library management application capable of registering authors, books, and library users; and completing the checkout process.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="00437BBD"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="00437BBD" w:rsidRPr="00162F83">
        <w:rPr>
          <w:rFonts w:ascii="Arial" w:hAnsi="Arial" w:cs="Arial"/>
          <w:i/>
          <w:sz w:val="20"/>
          <w:szCs w:val="20"/>
        </w:rPr>
        <w:t xml:space="preserve"> </w:t>
      </w:r>
      <w:r w:rsidRPr="00162F83">
        <w:rPr>
          <w:rFonts w:ascii="Arial" w:hAnsi="Arial" w:cs="Arial"/>
          <w:i/>
          <w:sz w:val="20"/>
          <w:szCs w:val="20"/>
        </w:rPr>
        <w:t>Java Swing</w:t>
      </w:r>
    </w:p>
    <w:p w14:paraId="04A2AFC2" w14:textId="77777777" w:rsidR="004A711A" w:rsidRPr="004A711A" w:rsidRDefault="004A711A" w:rsidP="00513105">
      <w:pPr>
        <w:jc w:val="both"/>
        <w:rPr>
          <w:rFonts w:ascii="Arial" w:hAnsi="Arial" w:cs="Arial"/>
          <w:sz w:val="10"/>
          <w:szCs w:val="10"/>
        </w:rPr>
      </w:pPr>
    </w:p>
    <w:p w14:paraId="703D4C49" w14:textId="63FD2CC6" w:rsidR="004A711A" w:rsidRPr="004A711A" w:rsidRDefault="004A711A" w:rsidP="0051310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Mini Online Market System, MIU (2021):</w:t>
      </w:r>
      <w:r>
        <w:rPr>
          <w:rFonts w:ascii="Arial" w:hAnsi="Arial" w:cs="Arial"/>
          <w:sz w:val="20"/>
          <w:szCs w:val="20"/>
        </w:rPr>
        <w:t xml:space="preserve"> In a team of 5, developed an online market application allowing sellers to add products, buyers to create orders, admins to manage seller accounts, and users to trace order and payment status. </w:t>
      </w: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Spring, REST API, React</w:t>
      </w:r>
      <w:ins w:id="71" w:author="Win Ei Khaing" w:date="2022-03-30T12:04:00Z">
        <w:r w:rsidR="00604726">
          <w:rPr>
            <w:rFonts w:ascii="Arial" w:hAnsi="Arial" w:cs="Arial"/>
            <w:i/>
            <w:sz w:val="20"/>
            <w:szCs w:val="20"/>
          </w:rPr>
          <w:t>, Hibernate</w:t>
        </w:r>
      </w:ins>
    </w:p>
    <w:p w14:paraId="7AA4902A" w14:textId="77777777" w:rsidR="00162F83" w:rsidRPr="00162F83" w:rsidRDefault="00162F83" w:rsidP="00513105">
      <w:pPr>
        <w:jc w:val="both"/>
        <w:rPr>
          <w:rFonts w:ascii="Arial" w:hAnsi="Arial" w:cs="Arial"/>
          <w:sz w:val="20"/>
          <w:szCs w:val="20"/>
        </w:rPr>
      </w:pPr>
    </w:p>
    <w:p w14:paraId="163BA102" w14:textId="77777777" w:rsidR="00796E40" w:rsidRPr="00162F83" w:rsidRDefault="00C811AD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lastRenderedPageBreak/>
        <w:t>EDUCATION</w:t>
      </w:r>
    </w:p>
    <w:p w14:paraId="089C860C" w14:textId="77777777" w:rsidR="00796E40" w:rsidRPr="00162F83" w:rsidRDefault="00796E40">
      <w:pPr>
        <w:jc w:val="center"/>
        <w:rPr>
          <w:rFonts w:ascii="Arial" w:hAnsi="Arial" w:cs="Arial"/>
          <w:sz w:val="20"/>
          <w:szCs w:val="20"/>
        </w:rPr>
      </w:pPr>
    </w:p>
    <w:p w14:paraId="77CF364D" w14:textId="77777777"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Master of Science in Computer Science</w:t>
      </w:r>
    </w:p>
    <w:p w14:paraId="63630DCC" w14:textId="77777777" w:rsidR="002F0B25" w:rsidRPr="00162F83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162F83">
        <w:rPr>
          <w:rFonts w:ascii="Arial" w:hAnsi="Arial" w:cs="Arial"/>
          <w:i/>
          <w:sz w:val="20"/>
          <w:szCs w:val="20"/>
        </w:rPr>
        <w:t xml:space="preserve"> expected completion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4A711A">
        <w:rPr>
          <w:rFonts w:ascii="Arial" w:hAnsi="Arial" w:cs="Arial"/>
          <w:i/>
          <w:sz w:val="20"/>
          <w:szCs w:val="20"/>
        </w:rPr>
        <w:t xml:space="preserve">April </w:t>
      </w:r>
      <w:r w:rsidR="00162F83" w:rsidRPr="00162F83">
        <w:rPr>
          <w:rFonts w:ascii="Arial" w:hAnsi="Arial" w:cs="Arial"/>
          <w:i/>
          <w:sz w:val="20"/>
          <w:szCs w:val="20"/>
        </w:rPr>
        <w:t>2024</w:t>
      </w:r>
      <w:r w:rsidRPr="00162F83">
        <w:rPr>
          <w:rFonts w:ascii="Arial" w:hAnsi="Arial" w:cs="Arial"/>
          <w:i/>
          <w:sz w:val="20"/>
          <w:szCs w:val="20"/>
        </w:rPr>
        <w:t>)</w:t>
      </w:r>
    </w:p>
    <w:p w14:paraId="6A15459D" w14:textId="77777777"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Maharishi </w:t>
      </w:r>
      <w:r w:rsidR="00437BBD" w:rsidRPr="00162F83">
        <w:rPr>
          <w:rFonts w:ascii="Arial" w:hAnsi="Arial" w:cs="Arial"/>
          <w:sz w:val="20"/>
          <w:szCs w:val="20"/>
        </w:rPr>
        <w:t xml:space="preserve">International </w:t>
      </w:r>
      <w:r w:rsidRPr="00162F83">
        <w:rPr>
          <w:rFonts w:ascii="Arial" w:hAnsi="Arial" w:cs="Arial"/>
          <w:sz w:val="20"/>
          <w:szCs w:val="20"/>
        </w:rPr>
        <w:t>University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Pr="00162F83">
        <w:rPr>
          <w:rFonts w:ascii="Arial" w:hAnsi="Arial" w:cs="Arial"/>
          <w:sz w:val="20"/>
          <w:szCs w:val="20"/>
        </w:rPr>
        <w:t>– Fairfield, Iowa</w:t>
      </w:r>
    </w:p>
    <w:p w14:paraId="4D1C9790" w14:textId="77777777" w:rsidR="003178AF" w:rsidRPr="00162F83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14:paraId="5CEF4EFF" w14:textId="77777777" w:rsidR="00E41F23" w:rsidRPr="004A711A" w:rsidRDefault="00E41F23" w:rsidP="00E41F23">
      <w:pPr>
        <w:jc w:val="center"/>
        <w:rPr>
          <w:rFonts w:ascii="Arial" w:hAnsi="Arial" w:cs="Arial"/>
          <w:i/>
          <w:sz w:val="19"/>
          <w:szCs w:val="19"/>
        </w:rPr>
      </w:pPr>
      <w:r w:rsidRPr="004A711A">
        <w:rPr>
          <w:rFonts w:ascii="Arial" w:hAnsi="Arial" w:cs="Arial"/>
          <w:b/>
          <w:i/>
          <w:sz w:val="19"/>
          <w:szCs w:val="19"/>
        </w:rPr>
        <w:t xml:space="preserve">Key Courses: </w:t>
      </w:r>
      <w:r w:rsidR="00162F83" w:rsidRPr="004A711A">
        <w:rPr>
          <w:rFonts w:ascii="Arial" w:hAnsi="Arial" w:cs="Arial"/>
          <w:i/>
          <w:sz w:val="19"/>
          <w:szCs w:val="19"/>
        </w:rPr>
        <w:t>Fundamental Programming Practice, Modern Programming Practice, Web Application Programming, Web Application Architecture, Enterprise Architecture, Algorithm</w:t>
      </w:r>
    </w:p>
    <w:p w14:paraId="63B664C0" w14:textId="77777777" w:rsidR="00E41F23" w:rsidRPr="00162F83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14:paraId="67440AF7" w14:textId="77777777" w:rsidR="00C811AD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Bachelor of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Computer </w:t>
      </w:r>
      <w:r w:rsidRPr="00162F83">
        <w:rPr>
          <w:rFonts w:ascii="Arial" w:hAnsi="Arial" w:cs="Arial"/>
          <w:b/>
          <w:sz w:val="20"/>
          <w:szCs w:val="20"/>
        </w:rPr>
        <w:t xml:space="preserve">Science in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Software Engineering </w:t>
      </w:r>
      <w:r w:rsidRPr="00162F83">
        <w:rPr>
          <w:rFonts w:ascii="Arial" w:hAnsi="Arial" w:cs="Arial"/>
          <w:sz w:val="20"/>
          <w:szCs w:val="20"/>
        </w:rPr>
        <w:t>(</w:t>
      </w:r>
      <w:r w:rsidR="00162F83" w:rsidRPr="00162F83">
        <w:rPr>
          <w:rFonts w:ascii="Arial" w:hAnsi="Arial" w:cs="Arial"/>
          <w:sz w:val="20"/>
          <w:szCs w:val="20"/>
        </w:rPr>
        <w:t>2018</w:t>
      </w:r>
      <w:r w:rsidRPr="00162F83">
        <w:rPr>
          <w:rFonts w:ascii="Arial" w:hAnsi="Arial" w:cs="Arial"/>
          <w:sz w:val="20"/>
          <w:szCs w:val="20"/>
        </w:rPr>
        <w:t>)</w:t>
      </w:r>
    </w:p>
    <w:p w14:paraId="3865912E" w14:textId="77777777" w:rsidR="002E35BE" w:rsidRPr="00162F83" w:rsidRDefault="002F0B25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University </w:t>
      </w:r>
      <w:r w:rsidR="00162F83" w:rsidRPr="00162F83">
        <w:rPr>
          <w:rFonts w:ascii="Arial" w:hAnsi="Arial" w:cs="Arial"/>
          <w:sz w:val="20"/>
          <w:szCs w:val="20"/>
        </w:rPr>
        <w:t xml:space="preserve">of Computer Studies </w:t>
      </w:r>
      <w:r w:rsidR="002E35BE" w:rsidRPr="00162F83">
        <w:rPr>
          <w:rFonts w:ascii="Arial" w:hAnsi="Arial" w:cs="Arial"/>
          <w:sz w:val="20"/>
          <w:szCs w:val="20"/>
        </w:rPr>
        <w:t xml:space="preserve">– </w:t>
      </w:r>
      <w:r w:rsidR="00162F83" w:rsidRPr="00162F83">
        <w:rPr>
          <w:rFonts w:ascii="Arial" w:hAnsi="Arial" w:cs="Arial"/>
          <w:sz w:val="20"/>
          <w:szCs w:val="20"/>
        </w:rPr>
        <w:t>Mandalay</w:t>
      </w:r>
      <w:r w:rsidR="002E35BE" w:rsidRPr="00162F83">
        <w:rPr>
          <w:rFonts w:ascii="Arial" w:hAnsi="Arial" w:cs="Arial"/>
          <w:sz w:val="20"/>
          <w:szCs w:val="20"/>
        </w:rPr>
        <w:t xml:space="preserve">, </w:t>
      </w:r>
      <w:r w:rsidR="00162F83" w:rsidRPr="00162F83">
        <w:rPr>
          <w:rFonts w:ascii="Arial" w:hAnsi="Arial" w:cs="Arial"/>
          <w:sz w:val="20"/>
          <w:szCs w:val="20"/>
        </w:rPr>
        <w:t>Myanmar</w:t>
      </w:r>
    </w:p>
    <w:p w14:paraId="2B7F5752" w14:textId="77777777" w:rsidR="0092234E" w:rsidRPr="00162F83" w:rsidRDefault="0092234E" w:rsidP="00F169DD">
      <w:pPr>
        <w:jc w:val="center"/>
        <w:rPr>
          <w:rFonts w:ascii="Arial" w:hAnsi="Arial" w:cs="Arial"/>
          <w:sz w:val="20"/>
          <w:szCs w:val="20"/>
        </w:rPr>
      </w:pPr>
    </w:p>
    <w:p w14:paraId="4F45B4D0" w14:textId="77777777"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DEVELOPMENT</w:t>
      </w:r>
    </w:p>
    <w:p w14:paraId="4036691A" w14:textId="77777777"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</w:p>
    <w:p w14:paraId="026AE69C" w14:textId="77777777" w:rsidR="00796E40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Information Technology Passport – ITPEC </w:t>
      </w:r>
    </w:p>
    <w:p w14:paraId="5A1DB22E" w14:textId="77777777" w:rsidR="00162F83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Fundamental Engineering – ITPEC </w:t>
      </w:r>
    </w:p>
    <w:sectPr w:rsidR="00162F83" w:rsidRPr="00162F83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lbertus Medium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1437565">
    <w:abstractNumId w:val="23"/>
  </w:num>
  <w:num w:numId="2" w16cid:durableId="1502426585">
    <w:abstractNumId w:val="8"/>
  </w:num>
  <w:num w:numId="3" w16cid:durableId="760031367">
    <w:abstractNumId w:val="24"/>
  </w:num>
  <w:num w:numId="4" w16cid:durableId="2079815338">
    <w:abstractNumId w:val="19"/>
  </w:num>
  <w:num w:numId="5" w16cid:durableId="361828443">
    <w:abstractNumId w:val="22"/>
  </w:num>
  <w:num w:numId="6" w16cid:durableId="1947538214">
    <w:abstractNumId w:val="6"/>
  </w:num>
  <w:num w:numId="7" w16cid:durableId="73281139">
    <w:abstractNumId w:val="9"/>
  </w:num>
  <w:num w:numId="8" w16cid:durableId="1539050480">
    <w:abstractNumId w:val="12"/>
  </w:num>
  <w:num w:numId="9" w16cid:durableId="1996296359">
    <w:abstractNumId w:val="25"/>
  </w:num>
  <w:num w:numId="10" w16cid:durableId="1300113403">
    <w:abstractNumId w:val="17"/>
  </w:num>
  <w:num w:numId="11" w16cid:durableId="795413345">
    <w:abstractNumId w:val="11"/>
  </w:num>
  <w:num w:numId="12" w16cid:durableId="2098868830">
    <w:abstractNumId w:val="28"/>
  </w:num>
  <w:num w:numId="13" w16cid:durableId="992952627">
    <w:abstractNumId w:val="4"/>
  </w:num>
  <w:num w:numId="14" w16cid:durableId="710148743">
    <w:abstractNumId w:val="3"/>
  </w:num>
  <w:num w:numId="15" w16cid:durableId="1846627775">
    <w:abstractNumId w:val="7"/>
  </w:num>
  <w:num w:numId="16" w16cid:durableId="1601378868">
    <w:abstractNumId w:val="26"/>
  </w:num>
  <w:num w:numId="17" w16cid:durableId="1720783005">
    <w:abstractNumId w:val="29"/>
  </w:num>
  <w:num w:numId="18" w16cid:durableId="750470823">
    <w:abstractNumId w:val="14"/>
  </w:num>
  <w:num w:numId="19" w16cid:durableId="1680308701">
    <w:abstractNumId w:val="1"/>
  </w:num>
  <w:num w:numId="20" w16cid:durableId="30887776">
    <w:abstractNumId w:val="13"/>
  </w:num>
  <w:num w:numId="21" w16cid:durableId="1037662443">
    <w:abstractNumId w:val="0"/>
  </w:num>
  <w:num w:numId="22" w16cid:durableId="736054339">
    <w:abstractNumId w:val="31"/>
  </w:num>
  <w:num w:numId="23" w16cid:durableId="1161234442">
    <w:abstractNumId w:val="21"/>
  </w:num>
  <w:num w:numId="24" w16cid:durableId="2053921291">
    <w:abstractNumId w:val="30"/>
  </w:num>
  <w:num w:numId="25" w16cid:durableId="1833521098">
    <w:abstractNumId w:val="15"/>
  </w:num>
  <w:num w:numId="26" w16cid:durableId="345404557">
    <w:abstractNumId w:val="18"/>
  </w:num>
  <w:num w:numId="27" w16cid:durableId="359014925">
    <w:abstractNumId w:val="16"/>
  </w:num>
  <w:num w:numId="28" w16cid:durableId="1631741943">
    <w:abstractNumId w:val="10"/>
  </w:num>
  <w:num w:numId="29" w16cid:durableId="216015489">
    <w:abstractNumId w:val="2"/>
  </w:num>
  <w:num w:numId="30" w16cid:durableId="1752701018">
    <w:abstractNumId w:val="27"/>
  </w:num>
  <w:num w:numId="31" w16cid:durableId="887645496">
    <w:abstractNumId w:val="20"/>
  </w:num>
  <w:num w:numId="32" w16cid:durableId="84961086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 Ei Khaing">
    <w15:presenceInfo w15:providerId="AD" w15:userId="S::wkhaing@miu.edu::9a1142ff-a4a4-417f-834c-f31417c3df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730BE"/>
    <w:rsid w:val="00073EC0"/>
    <w:rsid w:val="00081389"/>
    <w:rsid w:val="000A5F54"/>
    <w:rsid w:val="000A7291"/>
    <w:rsid w:val="00123A1B"/>
    <w:rsid w:val="00125DA5"/>
    <w:rsid w:val="00162F83"/>
    <w:rsid w:val="001B2D3C"/>
    <w:rsid w:val="001E4FAD"/>
    <w:rsid w:val="00215E0A"/>
    <w:rsid w:val="00232C2A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D5817"/>
    <w:rsid w:val="002E35BE"/>
    <w:rsid w:val="002F0B25"/>
    <w:rsid w:val="002F79C9"/>
    <w:rsid w:val="00303FFF"/>
    <w:rsid w:val="003049CB"/>
    <w:rsid w:val="003178AF"/>
    <w:rsid w:val="0032380D"/>
    <w:rsid w:val="003D06BF"/>
    <w:rsid w:val="003E6A62"/>
    <w:rsid w:val="00411070"/>
    <w:rsid w:val="004127E1"/>
    <w:rsid w:val="00437BBD"/>
    <w:rsid w:val="00485235"/>
    <w:rsid w:val="00487E49"/>
    <w:rsid w:val="004A711A"/>
    <w:rsid w:val="004C7507"/>
    <w:rsid w:val="0051025C"/>
    <w:rsid w:val="00513105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5F1C01"/>
    <w:rsid w:val="00604726"/>
    <w:rsid w:val="006411E4"/>
    <w:rsid w:val="00650BA3"/>
    <w:rsid w:val="00650D46"/>
    <w:rsid w:val="006561EE"/>
    <w:rsid w:val="006D20BB"/>
    <w:rsid w:val="006D3586"/>
    <w:rsid w:val="006E0325"/>
    <w:rsid w:val="006E6D88"/>
    <w:rsid w:val="006F73E0"/>
    <w:rsid w:val="00702A10"/>
    <w:rsid w:val="007073E1"/>
    <w:rsid w:val="00732897"/>
    <w:rsid w:val="00747457"/>
    <w:rsid w:val="00766B4A"/>
    <w:rsid w:val="007746DC"/>
    <w:rsid w:val="00796E40"/>
    <w:rsid w:val="007A1423"/>
    <w:rsid w:val="007D1076"/>
    <w:rsid w:val="007E1368"/>
    <w:rsid w:val="00821B1D"/>
    <w:rsid w:val="00834979"/>
    <w:rsid w:val="0084423E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9E6A95"/>
    <w:rsid w:val="00A33886"/>
    <w:rsid w:val="00A340E4"/>
    <w:rsid w:val="00AC1F12"/>
    <w:rsid w:val="00AC6DD9"/>
    <w:rsid w:val="00AF3ACC"/>
    <w:rsid w:val="00B071A0"/>
    <w:rsid w:val="00B11DE2"/>
    <w:rsid w:val="00B46135"/>
    <w:rsid w:val="00B82CC4"/>
    <w:rsid w:val="00BE496C"/>
    <w:rsid w:val="00BF63AF"/>
    <w:rsid w:val="00BF6A2F"/>
    <w:rsid w:val="00C153CE"/>
    <w:rsid w:val="00C467C1"/>
    <w:rsid w:val="00C811AD"/>
    <w:rsid w:val="00C91788"/>
    <w:rsid w:val="00CB32E0"/>
    <w:rsid w:val="00CD5AC8"/>
    <w:rsid w:val="00D445F2"/>
    <w:rsid w:val="00D5587F"/>
    <w:rsid w:val="00D567A7"/>
    <w:rsid w:val="00D60AF4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5139"/>
    <w:rsid w:val="00EC6E50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58650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D445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neikhaing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8AFEF-A8A9-4A7C-A616-F960AA94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Win Ei Khaing</cp:lastModifiedBy>
  <cp:revision>15</cp:revision>
  <cp:lastPrinted>2006-08-01T14:26:00Z</cp:lastPrinted>
  <dcterms:created xsi:type="dcterms:W3CDTF">2022-03-25T11:43:00Z</dcterms:created>
  <dcterms:modified xsi:type="dcterms:W3CDTF">2022-03-30T18:24:00Z</dcterms:modified>
</cp:coreProperties>
</file>